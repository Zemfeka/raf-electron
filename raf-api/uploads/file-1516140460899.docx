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A82" w:rsidRDefault="00BF5AFF" w:rsidP="00BF5AFF">
      <w:pPr>
        <w:jc w:val="center"/>
        <w:rPr>
          <w:rFonts w:asciiTheme="minorHAnsi" w:hAnsiTheme="minorHAnsi"/>
          <w:b/>
          <w:color w:val="002060"/>
          <w:sz w:val="44"/>
        </w:rPr>
      </w:pPr>
      <w:r>
        <w:rPr>
          <w:rFonts w:asciiTheme="minorHAnsi" w:hAnsiTheme="minorHAnsi"/>
          <w:b/>
          <w:color w:val="002060"/>
          <w:sz w:val="44"/>
        </w:rPr>
        <w:t>FNB Business Value Adds</w:t>
      </w:r>
    </w:p>
    <w:p w:rsidR="00BF5AFF" w:rsidRPr="00BF5AFF" w:rsidRDefault="00BF5AFF" w:rsidP="00BF5AFF">
      <w:pPr>
        <w:rPr>
          <w:rFonts w:asciiTheme="minorHAnsi" w:hAnsiTheme="minorHAnsi"/>
          <w:b/>
          <w:color w:val="002060"/>
          <w:sz w:val="44"/>
        </w:rPr>
      </w:pPr>
    </w:p>
    <w:sdt>
      <w:sdtPr>
        <w:rPr>
          <w:rFonts w:asciiTheme="minorHAnsi" w:hAnsiTheme="minorHAnsi"/>
          <w:b/>
          <w:color w:val="1C1475"/>
          <w:sz w:val="30"/>
          <w:szCs w:val="30"/>
        </w:rPr>
        <w:alias w:val="Subject"/>
        <w:id w:val="-1695064809"/>
        <w:placeholder>
          <w:docPart w:val="5EADB8FAB3474FB0A68C7AA2F959F2B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0A3A82" w:rsidRPr="007D14A5" w:rsidRDefault="0044127C" w:rsidP="000A3A82">
          <w:pPr>
            <w:spacing w:line="240" w:lineRule="auto"/>
            <w:rPr>
              <w:rFonts w:asciiTheme="minorHAnsi" w:hAnsiTheme="minorHAnsi"/>
              <w:b/>
              <w:color w:val="1C1475"/>
              <w:sz w:val="30"/>
              <w:szCs w:val="30"/>
            </w:rPr>
          </w:pPr>
          <w:r w:rsidRPr="00D37607">
            <w:rPr>
              <w:rFonts w:asciiTheme="minorHAnsi" w:hAnsiTheme="minorHAnsi"/>
              <w:b/>
              <w:color w:val="1C1475"/>
              <w:sz w:val="30"/>
              <w:szCs w:val="30"/>
            </w:rPr>
            <w:t>Functional Requirements Specification</w:t>
          </w:r>
        </w:p>
      </w:sdtContent>
    </w:sdt>
    <w:p w:rsidR="000A3A82" w:rsidRPr="007D14A5" w:rsidRDefault="000A3A82" w:rsidP="000A3A82">
      <w:pPr>
        <w:spacing w:line="240" w:lineRule="auto"/>
        <w:rPr>
          <w:rFonts w:asciiTheme="minorHAnsi" w:hAnsiTheme="minorHAnsi"/>
          <w:b/>
          <w:color w:val="1C1475"/>
          <w:sz w:val="22"/>
          <w:szCs w:val="22"/>
        </w:rPr>
      </w:pPr>
      <w:r w:rsidRPr="007D14A5">
        <w:rPr>
          <w:rFonts w:asciiTheme="minorHAnsi" w:hAnsiTheme="minorHAnsi"/>
          <w:b/>
          <w:noProof/>
          <w:color w:val="1C1475"/>
          <w:sz w:val="22"/>
          <w:szCs w:val="22"/>
          <w:lang w:eastAsia="en-ZA"/>
        </w:rPr>
        <w:drawing>
          <wp:anchor distT="0" distB="0" distL="114300" distR="114300" simplePos="0" relativeHeight="251659264" behindDoc="0" locked="0" layoutInCell="1" allowOverlap="1" wp14:anchorId="1ED0F1C0" wp14:editId="50D72578">
            <wp:simplePos x="0" y="0"/>
            <wp:positionH relativeFrom="margin">
              <wp:align>right</wp:align>
            </wp:positionH>
            <wp:positionV relativeFrom="paragraph">
              <wp:posOffset>-90237</wp:posOffset>
            </wp:positionV>
            <wp:extent cx="1873919" cy="705853"/>
            <wp:effectExtent l="19050" t="0" r="0" b="0"/>
            <wp:wrapNone/>
            <wp:docPr id="2" name="Picture 2" descr="H1_RGB_WB_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_RGB_WB_croppe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919" cy="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14A5">
        <w:rPr>
          <w:rFonts w:asciiTheme="minorHAnsi" w:hAnsiTheme="minorHAnsi"/>
          <w:b/>
          <w:color w:val="1C1475"/>
          <w:sz w:val="22"/>
          <w:szCs w:val="22"/>
        </w:rPr>
        <w:t xml:space="preserve">Version: </w:t>
      </w:r>
      <w:r>
        <w:rPr>
          <w:rFonts w:asciiTheme="minorHAnsi" w:hAnsiTheme="minorHAnsi"/>
          <w:b/>
          <w:color w:val="1C1475"/>
          <w:sz w:val="22"/>
          <w:szCs w:val="22"/>
        </w:rPr>
        <w:t>0.1</w:t>
      </w:r>
    </w:p>
    <w:p w:rsidR="000A3A82" w:rsidRPr="007D14A5" w:rsidRDefault="000A3A82" w:rsidP="000A3A82">
      <w:pPr>
        <w:spacing w:line="240" w:lineRule="auto"/>
        <w:rPr>
          <w:rFonts w:asciiTheme="minorHAnsi" w:hAnsiTheme="minorHAnsi"/>
          <w:b/>
          <w:color w:val="1C1475"/>
          <w:sz w:val="22"/>
          <w:szCs w:val="22"/>
        </w:rPr>
      </w:pPr>
      <w:r w:rsidRPr="007D14A5">
        <w:rPr>
          <w:rFonts w:asciiTheme="minorHAnsi" w:hAnsiTheme="minorHAnsi"/>
          <w:b/>
          <w:color w:val="1C1475"/>
          <w:sz w:val="22"/>
          <w:szCs w:val="22"/>
        </w:rPr>
        <w:t xml:space="preserve">Status: </w:t>
      </w:r>
      <w:r>
        <w:rPr>
          <w:rFonts w:asciiTheme="minorHAnsi" w:hAnsiTheme="minorHAnsi"/>
          <w:b/>
          <w:color w:val="1C1475"/>
          <w:sz w:val="22"/>
          <w:szCs w:val="22"/>
        </w:rPr>
        <w:t>Draft</w:t>
      </w:r>
    </w:p>
    <w:p w:rsidR="000A3A82" w:rsidRDefault="000A3A82" w:rsidP="000A3A82">
      <w:pPr>
        <w:rPr>
          <w:rFonts w:asciiTheme="minorHAnsi" w:hAnsiTheme="minorHAnsi"/>
          <w:b/>
          <w:color w:val="1C1475"/>
          <w:sz w:val="22"/>
          <w:szCs w:val="22"/>
        </w:rPr>
      </w:pPr>
      <w:r w:rsidRPr="007D14A5">
        <w:rPr>
          <w:rFonts w:asciiTheme="minorHAnsi" w:hAnsiTheme="minorHAnsi"/>
          <w:b/>
          <w:color w:val="1C1475"/>
          <w:sz w:val="22"/>
          <w:szCs w:val="22"/>
        </w:rPr>
        <w:t xml:space="preserve">Date: </w:t>
      </w:r>
      <w:r w:rsidR="003C3368">
        <w:rPr>
          <w:rFonts w:asciiTheme="minorHAnsi" w:hAnsiTheme="minorHAnsi"/>
          <w:b/>
          <w:color w:val="1C1475"/>
          <w:sz w:val="22"/>
          <w:szCs w:val="22"/>
        </w:rPr>
        <w:t>2017/11/21</w:t>
      </w:r>
    </w:p>
    <w:p w:rsidR="00BF5AFF" w:rsidRPr="007D14A5" w:rsidRDefault="00BF5AFF" w:rsidP="000A3A82">
      <w:pPr>
        <w:rPr>
          <w:rFonts w:asciiTheme="minorHAnsi" w:hAnsiTheme="minorHAnsi"/>
        </w:rPr>
      </w:pPr>
    </w:p>
    <w:p w:rsidR="000A3A82" w:rsidRPr="007D14A5" w:rsidRDefault="007A6533" w:rsidP="000A3A82">
      <w:pPr>
        <w:jc w:val="center"/>
        <w:rPr>
          <w:rFonts w:asciiTheme="minorHAnsi" w:hAnsiTheme="minorHAnsi" w:cs="Arial"/>
          <w:i/>
          <w:color w:val="154190"/>
          <w:sz w:val="52"/>
        </w:rPr>
      </w:pPr>
      <w:sdt>
        <w:sdtPr>
          <w:rPr>
            <w:rFonts w:asciiTheme="minorHAnsi" w:hAnsiTheme="minorHAnsi" w:cs="Arial"/>
            <w:i/>
            <w:color w:val="154190"/>
            <w:sz w:val="52"/>
          </w:rPr>
          <w:alias w:val="Title"/>
          <w:id w:val="-2050300176"/>
          <w:placeholder>
            <w:docPart w:val="527B2D3DF30F44F88026DCB4B29F0EB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0A3A82" w:rsidRPr="006A7903">
            <w:rPr>
              <w:rFonts w:asciiTheme="minorHAnsi" w:hAnsiTheme="minorHAnsi" w:cs="Arial"/>
              <w:i/>
              <w:color w:val="154190"/>
              <w:sz w:val="52"/>
            </w:rPr>
            <w:t>Inst</w:t>
          </w:r>
          <w:r w:rsidR="00726F73">
            <w:rPr>
              <w:rFonts w:asciiTheme="minorHAnsi" w:hAnsiTheme="minorHAnsi" w:cs="Arial"/>
              <w:i/>
              <w:color w:val="154190"/>
              <w:sz w:val="52"/>
            </w:rPr>
            <w:t>ant Payroll Compliance</w:t>
          </w:r>
        </w:sdtContent>
      </w:sdt>
    </w:p>
    <w:p w:rsidR="000A3A82" w:rsidRPr="007D14A5" w:rsidRDefault="000A3A82" w:rsidP="000A3A82">
      <w:pPr>
        <w:rPr>
          <w:rFonts w:ascii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14"/>
        <w:gridCol w:w="7542"/>
      </w:tblGrid>
      <w:tr w:rsidR="000A3A82" w:rsidRPr="007D14A5" w:rsidTr="00724D05">
        <w:trPr>
          <w:trHeight w:val="4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0A3A82" w:rsidRPr="007D14A5" w:rsidRDefault="000A3A82" w:rsidP="00724D05">
            <w:pPr>
              <w:spacing w:before="120" w:after="0"/>
              <w:rPr>
                <w:rFonts w:asciiTheme="minorHAnsi" w:hAnsiTheme="minorHAnsi" w:cs="Arial"/>
                <w:b/>
                <w:color w:val="FFFFFF" w:themeColor="background1"/>
                <w:szCs w:val="20"/>
              </w:rPr>
            </w:pPr>
            <w:r w:rsidRPr="007D14A5">
              <w:rPr>
                <w:rFonts w:asciiTheme="minorHAnsi" w:hAnsiTheme="minorHAnsi" w:cs="Arial"/>
                <w:b/>
                <w:color w:val="FFFFFF" w:themeColor="background1"/>
                <w:szCs w:val="20"/>
              </w:rPr>
              <w:t>Project Number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7D14A5" w:rsidRDefault="000A3A82" w:rsidP="00724D05">
            <w:pPr>
              <w:spacing w:before="12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TBC</w:t>
            </w:r>
          </w:p>
        </w:tc>
      </w:tr>
      <w:tr w:rsidR="000A3A82" w:rsidRPr="007D14A5" w:rsidTr="00724D0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0A3A82" w:rsidRPr="007D14A5" w:rsidRDefault="000A3A82" w:rsidP="00724D05">
            <w:pPr>
              <w:spacing w:before="120" w:after="0"/>
              <w:rPr>
                <w:rFonts w:asciiTheme="minorHAnsi" w:hAnsiTheme="minorHAnsi" w:cs="Arial"/>
                <w:b/>
                <w:color w:val="FFFFFF" w:themeColor="background1"/>
                <w:szCs w:val="20"/>
              </w:rPr>
            </w:pPr>
            <w:r w:rsidRPr="007D14A5">
              <w:rPr>
                <w:rFonts w:asciiTheme="minorHAnsi" w:hAnsiTheme="minorHAnsi" w:cs="Arial"/>
                <w:b/>
                <w:color w:val="FFFFFF" w:themeColor="background1"/>
                <w:szCs w:val="20"/>
              </w:rPr>
              <w:t>Project Sponsor(s)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7D14A5" w:rsidRDefault="000A3A82" w:rsidP="00724D05">
            <w:pPr>
              <w:spacing w:before="120" w:after="0"/>
              <w:rPr>
                <w:rFonts w:asciiTheme="minorHAnsi" w:hAnsiTheme="minorHAnsi" w:cs="Arial"/>
                <w:szCs w:val="20"/>
              </w:rPr>
            </w:pPr>
            <w:r w:rsidRPr="0033207A">
              <w:rPr>
                <w:rFonts w:asciiTheme="minorHAnsi" w:hAnsiTheme="minorHAnsi" w:cs="Arial"/>
                <w:szCs w:val="20"/>
              </w:rPr>
              <w:t>Sanjeev Orie</w:t>
            </w:r>
          </w:p>
        </w:tc>
      </w:tr>
      <w:tr w:rsidR="000A3A82" w:rsidRPr="007D14A5" w:rsidTr="00724D0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0A3A82" w:rsidRPr="007D14A5" w:rsidRDefault="000A3A82" w:rsidP="00724D05">
            <w:pPr>
              <w:spacing w:before="120" w:after="0"/>
              <w:rPr>
                <w:rFonts w:asciiTheme="minorHAnsi" w:hAnsiTheme="minorHAnsi" w:cs="Arial"/>
                <w:b/>
                <w:color w:val="FFFFFF" w:themeColor="background1"/>
                <w:szCs w:val="20"/>
              </w:rPr>
            </w:pPr>
            <w:r w:rsidRPr="007D14A5">
              <w:rPr>
                <w:rFonts w:asciiTheme="minorHAnsi" w:hAnsiTheme="minorHAnsi" w:cs="Arial"/>
                <w:b/>
                <w:color w:val="FFFFFF" w:themeColor="background1"/>
                <w:szCs w:val="20"/>
              </w:rPr>
              <w:t>Project Manager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7D14A5" w:rsidRDefault="003C3368" w:rsidP="00F6253E">
            <w:pPr>
              <w:spacing w:before="12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Kabelo </w:t>
            </w:r>
            <w:r w:rsidR="009408D4">
              <w:rPr>
                <w:rFonts w:asciiTheme="minorHAnsi" w:hAnsiTheme="minorHAnsi" w:cs="Arial"/>
                <w:szCs w:val="20"/>
              </w:rPr>
              <w:t>Tlhabane</w:t>
            </w:r>
          </w:p>
        </w:tc>
      </w:tr>
      <w:tr w:rsidR="000A3A82" w:rsidRPr="007D14A5" w:rsidTr="00724D0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0A3A82" w:rsidRPr="007D14A5" w:rsidRDefault="000A3A82" w:rsidP="00724D05">
            <w:pPr>
              <w:spacing w:before="120" w:after="0"/>
              <w:rPr>
                <w:rFonts w:asciiTheme="minorHAnsi" w:hAnsiTheme="minorHAnsi" w:cs="Arial"/>
                <w:b/>
                <w:color w:val="FFFFFF" w:themeColor="background1"/>
                <w:szCs w:val="20"/>
              </w:rPr>
            </w:pPr>
            <w:r w:rsidRPr="007D14A5">
              <w:rPr>
                <w:rFonts w:asciiTheme="minorHAnsi" w:hAnsiTheme="minorHAnsi" w:cs="Arial"/>
                <w:b/>
                <w:color w:val="FFFFFF" w:themeColor="background1"/>
                <w:szCs w:val="20"/>
              </w:rPr>
              <w:t>Author(s)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7D14A5" w:rsidRDefault="003C3274" w:rsidP="00724D05">
            <w:pPr>
              <w:spacing w:before="12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Lebogang Machaba</w:t>
            </w:r>
            <w:r w:rsidR="000A3A82">
              <w:rPr>
                <w:rFonts w:asciiTheme="minorHAnsi" w:hAnsiTheme="minorHAnsi" w:cs="Arial"/>
                <w:szCs w:val="20"/>
              </w:rPr>
              <w:t xml:space="preserve">  </w:t>
            </w:r>
          </w:p>
        </w:tc>
      </w:tr>
      <w:tr w:rsidR="000A3A82" w:rsidRPr="007D14A5" w:rsidTr="00724D0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0A3A82" w:rsidRPr="007D14A5" w:rsidRDefault="000A3A82" w:rsidP="00724D05">
            <w:pPr>
              <w:spacing w:before="120" w:after="0"/>
              <w:rPr>
                <w:rFonts w:asciiTheme="minorHAnsi" w:hAnsiTheme="minorHAnsi" w:cs="Arial"/>
                <w:b/>
                <w:color w:val="FFFFFF" w:themeColor="background1"/>
                <w:szCs w:val="20"/>
              </w:rPr>
            </w:pPr>
            <w:r w:rsidRPr="007D14A5">
              <w:rPr>
                <w:rFonts w:asciiTheme="minorHAnsi" w:hAnsiTheme="minorHAnsi" w:cs="Arial"/>
                <w:b/>
                <w:color w:val="FFFFFF" w:themeColor="background1"/>
                <w:szCs w:val="20"/>
              </w:rPr>
              <w:t>Document Title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7D14A5" w:rsidRDefault="008A3126" w:rsidP="008A3126">
            <w:pPr>
              <w:spacing w:before="12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Instant Payroll Compliance March Release </w:t>
            </w:r>
          </w:p>
        </w:tc>
      </w:tr>
      <w:tr w:rsidR="000A3A82" w:rsidRPr="007D14A5" w:rsidTr="00724D0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0A3A82" w:rsidRPr="007D14A5" w:rsidRDefault="000A3A82" w:rsidP="00724D05">
            <w:pPr>
              <w:spacing w:before="120" w:after="0"/>
              <w:rPr>
                <w:rFonts w:asciiTheme="minorHAnsi" w:hAnsiTheme="minorHAnsi" w:cs="Arial"/>
                <w:b/>
                <w:color w:val="FFFFFF" w:themeColor="background1"/>
                <w:szCs w:val="20"/>
              </w:rPr>
            </w:pPr>
            <w:r w:rsidRPr="007D14A5">
              <w:rPr>
                <w:rFonts w:asciiTheme="minorHAnsi" w:hAnsiTheme="minorHAnsi" w:cs="Arial"/>
                <w:b/>
                <w:color w:val="FFFFFF" w:themeColor="background1"/>
                <w:szCs w:val="20"/>
              </w:rPr>
              <w:t xml:space="preserve">Date created 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7D14A5" w:rsidRDefault="008A3126" w:rsidP="00724D05">
            <w:pPr>
              <w:spacing w:before="12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21 November</w:t>
            </w:r>
            <w:r w:rsidR="000A3A82">
              <w:rPr>
                <w:rFonts w:asciiTheme="minorHAnsi" w:hAnsiTheme="minorHAnsi" w:cs="Arial"/>
                <w:szCs w:val="20"/>
              </w:rPr>
              <w:t xml:space="preserve"> 2017</w:t>
            </w:r>
          </w:p>
        </w:tc>
      </w:tr>
    </w:tbl>
    <w:p w:rsidR="000A3A82" w:rsidRPr="007D14A5" w:rsidRDefault="000A3A82" w:rsidP="000A3A82">
      <w:pPr>
        <w:spacing w:after="0"/>
        <w:rPr>
          <w:rFonts w:asciiTheme="minorHAnsi" w:hAnsiTheme="minorHAnsi"/>
        </w:rPr>
      </w:pPr>
    </w:p>
    <w:p w:rsidR="000A3A82" w:rsidRDefault="000A3A82" w:rsidP="000A3A82">
      <w:pPr>
        <w:spacing w:after="0"/>
        <w:rPr>
          <w:rFonts w:asciiTheme="minorHAnsi" w:hAnsiTheme="minorHAnsi"/>
        </w:rPr>
      </w:pPr>
    </w:p>
    <w:p w:rsidR="000A3A82" w:rsidRPr="00580DD4" w:rsidRDefault="000A3A82" w:rsidP="000A3A82">
      <w:pPr>
        <w:spacing w:after="0"/>
        <w:rPr>
          <w:rFonts w:asciiTheme="minorHAnsi" w:hAnsiTheme="minorHAnsi"/>
        </w:rPr>
        <w:sectPr w:rsidR="000A3A82" w:rsidRPr="00580DD4" w:rsidSect="00726F73">
          <w:headerReference w:type="default" r:id="rId9"/>
          <w:footerReference w:type="default" r:id="rId10"/>
          <w:pgSz w:w="11907" w:h="16840" w:code="9"/>
          <w:pgMar w:top="630" w:right="927" w:bottom="1440" w:left="1440" w:header="568" w:footer="593" w:gutter="0"/>
          <w:cols w:space="708"/>
          <w:docGrid w:linePitch="360"/>
        </w:sectPr>
      </w:pPr>
    </w:p>
    <w:p w:rsidR="000A3A82" w:rsidRPr="00580DD4" w:rsidRDefault="000A3A82" w:rsidP="000A3A82">
      <w:pPr>
        <w:pStyle w:val="Heading0"/>
        <w:spacing w:after="0"/>
        <w:rPr>
          <w:rFonts w:asciiTheme="minorHAnsi" w:hAnsiTheme="minorHAnsi"/>
        </w:rPr>
      </w:pPr>
      <w:r w:rsidRPr="00580DD4">
        <w:rPr>
          <w:rFonts w:asciiTheme="minorHAnsi" w:hAnsiTheme="minorHAnsi"/>
        </w:rPr>
        <w:lastRenderedPageBreak/>
        <w:t>Document References</w:t>
      </w:r>
    </w:p>
    <w:tbl>
      <w:tblPr>
        <w:tblW w:w="53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008"/>
        <w:gridCol w:w="4410"/>
        <w:gridCol w:w="4470"/>
      </w:tblGrid>
      <w:tr w:rsidR="000A3A82" w:rsidRPr="00580DD4" w:rsidTr="00A9605C">
        <w:trPr>
          <w:trHeight w:val="262"/>
        </w:trPr>
        <w:tc>
          <w:tcPr>
            <w:tcW w:w="1008" w:type="dxa"/>
            <w:shd w:val="clear" w:color="auto" w:fill="404040"/>
          </w:tcPr>
          <w:p w:rsidR="000A3A82" w:rsidRPr="00580DD4" w:rsidRDefault="000A3A82" w:rsidP="00724D05">
            <w:pPr>
              <w:spacing w:before="120" w:after="0"/>
              <w:rPr>
                <w:rFonts w:asciiTheme="minorHAnsi" w:hAnsiTheme="minorHAnsi"/>
                <w:b/>
                <w:color w:val="FFFFFF"/>
                <w:szCs w:val="20"/>
              </w:rPr>
            </w:pPr>
            <w:r w:rsidRPr="00580DD4">
              <w:rPr>
                <w:rFonts w:asciiTheme="minorHAnsi" w:hAnsiTheme="minorHAnsi"/>
                <w:b/>
                <w:color w:val="FFFFFF"/>
                <w:szCs w:val="20"/>
              </w:rPr>
              <w:t>#</w:t>
            </w:r>
          </w:p>
        </w:tc>
        <w:tc>
          <w:tcPr>
            <w:tcW w:w="4410" w:type="dxa"/>
            <w:shd w:val="clear" w:color="auto" w:fill="404040"/>
          </w:tcPr>
          <w:p w:rsidR="000A3A82" w:rsidRPr="00580DD4" w:rsidRDefault="000A3A82" w:rsidP="00724D05">
            <w:pPr>
              <w:spacing w:before="120" w:after="0"/>
              <w:rPr>
                <w:rFonts w:asciiTheme="minorHAnsi" w:hAnsiTheme="minorHAnsi"/>
                <w:b/>
                <w:color w:val="FFFFFF"/>
                <w:szCs w:val="20"/>
              </w:rPr>
            </w:pPr>
            <w:r w:rsidRPr="00580DD4">
              <w:rPr>
                <w:rFonts w:asciiTheme="minorHAnsi" w:hAnsiTheme="minorHAnsi"/>
                <w:b/>
                <w:color w:val="FFFFFF"/>
                <w:szCs w:val="20"/>
              </w:rPr>
              <w:t>Document Name</w:t>
            </w:r>
          </w:p>
        </w:tc>
        <w:tc>
          <w:tcPr>
            <w:tcW w:w="4470" w:type="dxa"/>
            <w:shd w:val="clear" w:color="auto" w:fill="404040"/>
          </w:tcPr>
          <w:p w:rsidR="000A3A82" w:rsidRPr="00580DD4" w:rsidRDefault="000A3A82" w:rsidP="00724D05">
            <w:pPr>
              <w:spacing w:before="120" w:after="0"/>
              <w:rPr>
                <w:rFonts w:asciiTheme="minorHAnsi" w:hAnsiTheme="minorHAnsi"/>
                <w:b/>
                <w:color w:val="FFFFFF"/>
                <w:szCs w:val="20"/>
              </w:rPr>
            </w:pPr>
            <w:r w:rsidRPr="00580DD4">
              <w:rPr>
                <w:rFonts w:asciiTheme="minorHAnsi" w:hAnsiTheme="minorHAnsi"/>
                <w:b/>
                <w:color w:val="FFFFFF"/>
                <w:szCs w:val="20"/>
              </w:rPr>
              <w:t>Location (SharePoint link)</w:t>
            </w:r>
          </w:p>
        </w:tc>
      </w:tr>
      <w:tr w:rsidR="000A3A82" w:rsidRPr="00580DD4" w:rsidTr="00A9605C">
        <w:trPr>
          <w:trHeight w:val="491"/>
        </w:trPr>
        <w:tc>
          <w:tcPr>
            <w:tcW w:w="1008" w:type="dxa"/>
          </w:tcPr>
          <w:p w:rsidR="000A3A82" w:rsidRPr="00580DD4" w:rsidRDefault="000A3A82" w:rsidP="000A3A82">
            <w:pPr>
              <w:numPr>
                <w:ilvl w:val="0"/>
                <w:numId w:val="2"/>
              </w:numPr>
              <w:tabs>
                <w:tab w:val="center" w:pos="1044"/>
              </w:tabs>
              <w:spacing w:before="120" w:after="0"/>
              <w:rPr>
                <w:rFonts w:asciiTheme="minorHAnsi" w:hAnsiTheme="minorHAnsi"/>
              </w:rPr>
            </w:pPr>
          </w:p>
        </w:tc>
        <w:tc>
          <w:tcPr>
            <w:tcW w:w="4410" w:type="dxa"/>
          </w:tcPr>
          <w:p w:rsidR="000A3A82" w:rsidRPr="00580DD4" w:rsidRDefault="000A3A82" w:rsidP="008A3126">
            <w:pPr>
              <w:tabs>
                <w:tab w:val="center" w:pos="1044"/>
              </w:tabs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Instant Payroll- </w:t>
            </w:r>
            <w:r w:rsidR="008A3126">
              <w:rPr>
                <w:rFonts w:asciiTheme="minorHAnsi" w:hAnsiTheme="minorHAnsi"/>
              </w:rPr>
              <w:t>Compliance</w:t>
            </w:r>
          </w:p>
        </w:tc>
        <w:tc>
          <w:tcPr>
            <w:tcW w:w="4470" w:type="dxa"/>
          </w:tcPr>
          <w:p w:rsidR="000A3A82" w:rsidRPr="00580DD4" w:rsidRDefault="000A3A82" w:rsidP="00724D05">
            <w:pPr>
              <w:spacing w:before="120" w:after="0"/>
              <w:rPr>
                <w:rFonts w:asciiTheme="minorHAnsi" w:hAnsiTheme="minorHAnsi"/>
              </w:rPr>
            </w:pPr>
          </w:p>
        </w:tc>
      </w:tr>
    </w:tbl>
    <w:p w:rsidR="000A3A82" w:rsidRDefault="000A3A82" w:rsidP="000A3A82">
      <w:pPr>
        <w:pStyle w:val="Heading0"/>
        <w:spacing w:after="0"/>
        <w:rPr>
          <w:rFonts w:asciiTheme="minorHAnsi" w:hAnsiTheme="minorHAnsi"/>
        </w:rPr>
      </w:pPr>
      <w:r w:rsidRPr="00580DD4">
        <w:rPr>
          <w:rFonts w:asciiTheme="minorHAnsi" w:hAnsiTheme="minorHAnsi"/>
        </w:rPr>
        <w:t>Document Version Control</w:t>
      </w:r>
    </w:p>
    <w:tbl>
      <w:tblPr>
        <w:tblW w:w="53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004"/>
        <w:gridCol w:w="1407"/>
        <w:gridCol w:w="3007"/>
        <w:gridCol w:w="2160"/>
        <w:gridCol w:w="2340"/>
      </w:tblGrid>
      <w:tr w:rsidR="000A3A82" w:rsidRPr="007D14A5" w:rsidTr="00A9605C">
        <w:trPr>
          <w:trHeight w:val="465"/>
        </w:trPr>
        <w:tc>
          <w:tcPr>
            <w:tcW w:w="1004" w:type="dxa"/>
            <w:shd w:val="clear" w:color="auto" w:fill="404040" w:themeFill="text1" w:themeFillTint="BF"/>
          </w:tcPr>
          <w:p w:rsidR="000A3A82" w:rsidRPr="007D14A5" w:rsidRDefault="000A3A82" w:rsidP="00724D05">
            <w:pPr>
              <w:spacing w:before="120" w:after="0"/>
              <w:rPr>
                <w:rFonts w:asciiTheme="minorHAnsi" w:hAnsiTheme="minorHAnsi"/>
                <w:b/>
                <w:color w:val="FFFFFF"/>
                <w:szCs w:val="20"/>
              </w:rPr>
            </w:pPr>
            <w:r w:rsidRPr="007D14A5">
              <w:rPr>
                <w:rFonts w:asciiTheme="minorHAnsi" w:hAnsiTheme="minorHAnsi"/>
                <w:b/>
                <w:color w:val="FFFFFF"/>
                <w:szCs w:val="20"/>
              </w:rPr>
              <w:t>Version</w:t>
            </w:r>
          </w:p>
        </w:tc>
        <w:tc>
          <w:tcPr>
            <w:tcW w:w="1407" w:type="dxa"/>
            <w:shd w:val="clear" w:color="auto" w:fill="404040"/>
          </w:tcPr>
          <w:p w:rsidR="000A3A82" w:rsidRPr="007D14A5" w:rsidRDefault="000A3A82" w:rsidP="00724D05">
            <w:pPr>
              <w:spacing w:before="120" w:after="0"/>
              <w:rPr>
                <w:rFonts w:asciiTheme="minorHAnsi" w:hAnsiTheme="minorHAnsi"/>
                <w:b/>
                <w:color w:val="FFFFFF"/>
                <w:szCs w:val="20"/>
              </w:rPr>
            </w:pPr>
            <w:r w:rsidRPr="007D14A5">
              <w:rPr>
                <w:rFonts w:asciiTheme="minorHAnsi" w:hAnsiTheme="minorHAnsi"/>
                <w:b/>
                <w:color w:val="FFFFFF"/>
                <w:szCs w:val="20"/>
              </w:rPr>
              <w:t>Status</w:t>
            </w:r>
          </w:p>
        </w:tc>
        <w:tc>
          <w:tcPr>
            <w:tcW w:w="3007" w:type="dxa"/>
            <w:shd w:val="clear" w:color="auto" w:fill="404040"/>
          </w:tcPr>
          <w:p w:rsidR="000A3A82" w:rsidRPr="007D14A5" w:rsidRDefault="000A3A82" w:rsidP="00724D05">
            <w:pPr>
              <w:spacing w:before="120" w:after="0"/>
              <w:rPr>
                <w:rFonts w:asciiTheme="minorHAnsi" w:hAnsiTheme="minorHAnsi"/>
                <w:b/>
                <w:color w:val="FFFFFF"/>
                <w:szCs w:val="20"/>
              </w:rPr>
            </w:pPr>
            <w:r w:rsidRPr="007D14A5">
              <w:rPr>
                <w:rFonts w:asciiTheme="minorHAnsi" w:hAnsiTheme="minorHAnsi"/>
                <w:b/>
                <w:color w:val="FFFFFF"/>
                <w:szCs w:val="20"/>
              </w:rPr>
              <w:t>Author</w:t>
            </w:r>
          </w:p>
        </w:tc>
        <w:tc>
          <w:tcPr>
            <w:tcW w:w="2160" w:type="dxa"/>
            <w:shd w:val="clear" w:color="auto" w:fill="404040"/>
          </w:tcPr>
          <w:p w:rsidR="000A3A82" w:rsidRPr="007D14A5" w:rsidRDefault="000A3A82" w:rsidP="00724D05">
            <w:pPr>
              <w:spacing w:before="120" w:after="0"/>
              <w:rPr>
                <w:rFonts w:asciiTheme="minorHAnsi" w:hAnsiTheme="minorHAnsi"/>
                <w:b/>
                <w:color w:val="FFFFFF"/>
                <w:szCs w:val="20"/>
              </w:rPr>
            </w:pPr>
            <w:r w:rsidRPr="007D14A5">
              <w:rPr>
                <w:rFonts w:asciiTheme="minorHAnsi" w:hAnsiTheme="minorHAnsi"/>
                <w:b/>
                <w:color w:val="FFFFFF"/>
                <w:szCs w:val="20"/>
              </w:rPr>
              <w:t>Date</w:t>
            </w:r>
          </w:p>
        </w:tc>
        <w:tc>
          <w:tcPr>
            <w:tcW w:w="2340" w:type="dxa"/>
            <w:shd w:val="clear" w:color="auto" w:fill="404040"/>
          </w:tcPr>
          <w:p w:rsidR="000A3A82" w:rsidRPr="007D14A5" w:rsidRDefault="000A3A82" w:rsidP="00724D05">
            <w:pPr>
              <w:spacing w:before="120" w:after="0"/>
              <w:rPr>
                <w:rFonts w:asciiTheme="minorHAnsi" w:hAnsiTheme="minorHAnsi"/>
                <w:b/>
                <w:color w:val="FFFFFF"/>
                <w:szCs w:val="20"/>
              </w:rPr>
            </w:pPr>
            <w:r w:rsidRPr="007D14A5">
              <w:rPr>
                <w:rFonts w:asciiTheme="minorHAnsi" w:hAnsiTheme="minorHAnsi"/>
                <w:b/>
                <w:color w:val="FFFFFF"/>
                <w:szCs w:val="20"/>
              </w:rPr>
              <w:t>Comments</w:t>
            </w:r>
          </w:p>
        </w:tc>
      </w:tr>
      <w:tr w:rsidR="000A3A82" w:rsidRPr="007D14A5" w:rsidTr="00A9605C">
        <w:trPr>
          <w:trHeight w:val="428"/>
        </w:trPr>
        <w:tc>
          <w:tcPr>
            <w:tcW w:w="1004" w:type="dxa"/>
          </w:tcPr>
          <w:p w:rsidR="000A3A82" w:rsidRPr="00351892" w:rsidRDefault="000A3A82" w:rsidP="00724D05">
            <w:pPr>
              <w:tabs>
                <w:tab w:val="center" w:pos="1044"/>
              </w:tabs>
              <w:spacing w:before="120" w:after="0" w:line="276" w:lineRule="auto"/>
              <w:rPr>
                <w:rFonts w:asciiTheme="minorHAnsi" w:hAnsiTheme="minorHAnsi"/>
              </w:rPr>
            </w:pPr>
            <w:r w:rsidRPr="00351892">
              <w:rPr>
                <w:rFonts w:asciiTheme="minorHAnsi" w:hAnsiTheme="minorHAnsi"/>
              </w:rPr>
              <w:t>0.1</w:t>
            </w:r>
          </w:p>
        </w:tc>
        <w:tc>
          <w:tcPr>
            <w:tcW w:w="1407" w:type="dxa"/>
          </w:tcPr>
          <w:p w:rsidR="000A3A82" w:rsidRPr="00351892" w:rsidRDefault="000A3A82" w:rsidP="00724D05">
            <w:pPr>
              <w:spacing w:before="120" w:after="0" w:line="276" w:lineRule="auto"/>
              <w:rPr>
                <w:rFonts w:asciiTheme="minorHAnsi" w:hAnsiTheme="minorHAnsi"/>
              </w:rPr>
            </w:pPr>
            <w:r w:rsidRPr="00351892">
              <w:rPr>
                <w:rFonts w:asciiTheme="minorHAnsi" w:hAnsiTheme="minorHAnsi"/>
              </w:rPr>
              <w:t>Draft</w:t>
            </w:r>
          </w:p>
        </w:tc>
        <w:tc>
          <w:tcPr>
            <w:tcW w:w="3007" w:type="dxa"/>
          </w:tcPr>
          <w:p w:rsidR="000A3A82" w:rsidRPr="00351892" w:rsidRDefault="008A3126" w:rsidP="00724D05">
            <w:pPr>
              <w:spacing w:before="12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Lebogang Machaba</w:t>
            </w:r>
          </w:p>
        </w:tc>
        <w:tc>
          <w:tcPr>
            <w:tcW w:w="2160" w:type="dxa"/>
          </w:tcPr>
          <w:p w:rsidR="000A3A82" w:rsidRPr="00351892" w:rsidRDefault="008A3126" w:rsidP="00724D05">
            <w:pPr>
              <w:spacing w:before="12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11/12</w:t>
            </w:r>
            <w:r w:rsidR="000A3A82">
              <w:rPr>
                <w:rFonts w:asciiTheme="minorHAnsi" w:hAnsiTheme="minorHAnsi"/>
              </w:rPr>
              <w:t>/2017</w:t>
            </w:r>
          </w:p>
        </w:tc>
        <w:tc>
          <w:tcPr>
            <w:tcW w:w="2340" w:type="dxa"/>
          </w:tcPr>
          <w:p w:rsidR="000A3A82" w:rsidRPr="00351892" w:rsidRDefault="000A3A82" w:rsidP="00724D05">
            <w:pPr>
              <w:spacing w:before="120" w:after="0" w:line="276" w:lineRule="auto"/>
              <w:rPr>
                <w:rFonts w:asciiTheme="minorHAnsi" w:hAnsiTheme="minorHAnsi"/>
              </w:rPr>
            </w:pPr>
            <w:r w:rsidRPr="00351892">
              <w:rPr>
                <w:rFonts w:asciiTheme="minorHAnsi" w:hAnsiTheme="minorHAnsi"/>
              </w:rPr>
              <w:t>Document Creation</w:t>
            </w:r>
          </w:p>
        </w:tc>
      </w:tr>
      <w:tr w:rsidR="000A3A82" w:rsidRPr="007D14A5" w:rsidTr="00A9605C">
        <w:trPr>
          <w:trHeight w:val="410"/>
        </w:trPr>
        <w:tc>
          <w:tcPr>
            <w:tcW w:w="1004" w:type="dxa"/>
          </w:tcPr>
          <w:p w:rsidR="000A3A82" w:rsidRPr="00351892" w:rsidRDefault="000A3A82" w:rsidP="00724D05">
            <w:pPr>
              <w:spacing w:before="12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0.2</w:t>
            </w:r>
          </w:p>
        </w:tc>
        <w:tc>
          <w:tcPr>
            <w:tcW w:w="1407" w:type="dxa"/>
          </w:tcPr>
          <w:p w:rsidR="000A3A82" w:rsidRPr="00351892" w:rsidRDefault="000A3A82" w:rsidP="00724D05">
            <w:pPr>
              <w:spacing w:before="12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Final</w:t>
            </w:r>
          </w:p>
        </w:tc>
        <w:tc>
          <w:tcPr>
            <w:tcW w:w="3007" w:type="dxa"/>
          </w:tcPr>
          <w:p w:rsidR="000A3A82" w:rsidRPr="00351892" w:rsidRDefault="008A3126" w:rsidP="00724D05">
            <w:pPr>
              <w:spacing w:before="12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Lebogang Machaba</w:t>
            </w:r>
          </w:p>
        </w:tc>
        <w:tc>
          <w:tcPr>
            <w:tcW w:w="2160" w:type="dxa"/>
          </w:tcPr>
          <w:p w:rsidR="000A3A82" w:rsidRPr="00351892" w:rsidRDefault="000A3A82" w:rsidP="00724D05">
            <w:pPr>
              <w:spacing w:before="120" w:after="0" w:line="276" w:lineRule="auto"/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:rsidR="000A3A82" w:rsidRPr="00351892" w:rsidRDefault="000A3A82" w:rsidP="00724D05">
            <w:pPr>
              <w:spacing w:before="12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Final Document </w:t>
            </w:r>
          </w:p>
        </w:tc>
      </w:tr>
    </w:tbl>
    <w:p w:rsidR="000A3A82" w:rsidRPr="00142F8E" w:rsidRDefault="000A3A82" w:rsidP="000A3A82"/>
    <w:p w:rsidR="000A3A82" w:rsidRPr="00580DD4" w:rsidRDefault="000A3A82" w:rsidP="000A3A82">
      <w:pPr>
        <w:pStyle w:val="Heading0"/>
        <w:spacing w:after="0"/>
        <w:rPr>
          <w:rFonts w:asciiTheme="minorHAnsi" w:hAnsiTheme="minorHAnsi"/>
        </w:rPr>
      </w:pPr>
      <w:r w:rsidRPr="00580DD4">
        <w:rPr>
          <w:rFonts w:asciiTheme="minorHAnsi" w:hAnsiTheme="minorHAnsi"/>
        </w:rPr>
        <w:t>Sign off</w:t>
      </w:r>
    </w:p>
    <w:tbl>
      <w:tblPr>
        <w:tblW w:w="53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48"/>
        <w:gridCol w:w="2937"/>
        <w:gridCol w:w="2256"/>
        <w:gridCol w:w="2247"/>
      </w:tblGrid>
      <w:tr w:rsidR="000A3A82" w:rsidRPr="00580DD4" w:rsidTr="00A9605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0A3A82" w:rsidRPr="00580DD4" w:rsidRDefault="000A3A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b/>
                <w:color w:val="FFFFFF" w:themeColor="background1"/>
                <w:szCs w:val="20"/>
              </w:rPr>
            </w:pPr>
            <w:r w:rsidRPr="00580DD4">
              <w:rPr>
                <w:rFonts w:asciiTheme="minorHAnsi" w:hAnsiTheme="minorHAnsi" w:cs="Arial"/>
                <w:b/>
                <w:color w:val="FFFFFF" w:themeColor="background1"/>
                <w:szCs w:val="20"/>
              </w:rPr>
              <w:t>Name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0A3A82" w:rsidRPr="00580DD4" w:rsidRDefault="000A3A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b/>
                <w:color w:val="FFFFFF" w:themeColor="background1"/>
                <w:szCs w:val="20"/>
              </w:rPr>
            </w:pPr>
            <w:r w:rsidRPr="00580DD4">
              <w:rPr>
                <w:rFonts w:asciiTheme="minorHAnsi" w:hAnsiTheme="minorHAnsi" w:cs="Arial"/>
                <w:b/>
                <w:color w:val="FFFFFF" w:themeColor="background1"/>
                <w:szCs w:val="20"/>
              </w:rPr>
              <w:t>Designation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0A3A82" w:rsidRPr="00580DD4" w:rsidRDefault="000A3A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b/>
                <w:color w:val="FFFFFF" w:themeColor="background1"/>
                <w:szCs w:val="20"/>
              </w:rPr>
            </w:pPr>
            <w:r w:rsidRPr="00580DD4">
              <w:rPr>
                <w:rFonts w:asciiTheme="minorHAnsi" w:hAnsiTheme="minorHAnsi" w:cs="Arial"/>
                <w:b/>
                <w:color w:val="FFFFFF" w:themeColor="background1"/>
                <w:szCs w:val="20"/>
              </w:rPr>
              <w:t>Signature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0A3A82" w:rsidRPr="00580DD4" w:rsidRDefault="000A3A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b/>
                <w:color w:val="FFFFFF" w:themeColor="background1"/>
                <w:szCs w:val="20"/>
              </w:rPr>
            </w:pPr>
            <w:r w:rsidRPr="00580DD4">
              <w:rPr>
                <w:rFonts w:asciiTheme="minorHAnsi" w:hAnsiTheme="minorHAnsi" w:cs="Arial"/>
                <w:b/>
                <w:color w:val="FFFFFF" w:themeColor="background1"/>
                <w:szCs w:val="20"/>
              </w:rPr>
              <w:t>Date</w:t>
            </w:r>
          </w:p>
        </w:tc>
      </w:tr>
      <w:tr w:rsidR="009408D4" w:rsidRPr="00580DD4" w:rsidTr="00A9605C">
        <w:trPr>
          <w:trHeight w:val="356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D4" w:rsidRDefault="009408D4" w:rsidP="00F154D7">
            <w:pPr>
              <w:spacing w:before="120" w:after="0" w:line="276" w:lineRule="auto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Novin Govender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D4" w:rsidRDefault="009408D4" w:rsidP="00F154D7">
            <w:pPr>
              <w:spacing w:before="120" w:after="0" w:line="276" w:lineRule="auto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Business Owner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D4" w:rsidRPr="00580DD4" w:rsidRDefault="009408D4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D4" w:rsidRPr="00580DD4" w:rsidRDefault="009408D4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</w:p>
        </w:tc>
      </w:tr>
      <w:tr w:rsidR="009408D4" w:rsidRPr="00580DD4" w:rsidTr="00A9605C">
        <w:trPr>
          <w:trHeight w:val="383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D4" w:rsidRPr="003D5AEC" w:rsidRDefault="009408D4" w:rsidP="00724D05">
            <w:pPr>
              <w:spacing w:before="12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Cs w:val="20"/>
              </w:rPr>
              <w:t>Carminda Santos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D4" w:rsidRPr="003D5AEC" w:rsidRDefault="009408D4" w:rsidP="00724D05">
            <w:pPr>
              <w:spacing w:before="12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Cs w:val="20"/>
              </w:rPr>
              <w:t>IT Risk</w:t>
            </w:r>
            <w:r w:rsidRPr="00E355EF">
              <w:rPr>
                <w:rFonts w:asciiTheme="minorHAnsi" w:hAnsiTheme="minorHAnsi" w:cs="Arial"/>
                <w:szCs w:val="20"/>
              </w:rPr>
              <w:t xml:space="preserve"> Manager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D4" w:rsidRPr="00580DD4" w:rsidRDefault="009408D4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D4" w:rsidRPr="00580DD4" w:rsidRDefault="009408D4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</w:p>
        </w:tc>
      </w:tr>
      <w:tr w:rsidR="00760582" w:rsidRPr="00580DD4" w:rsidTr="00A9605C">
        <w:trPr>
          <w:trHeight w:val="383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Default="00760582" w:rsidP="007A6533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 w:rsidRPr="00142F8E">
              <w:rPr>
                <w:rFonts w:asciiTheme="minorHAnsi" w:hAnsiTheme="minorHAnsi" w:cs="Arial"/>
                <w:szCs w:val="20"/>
              </w:rPr>
              <w:t>Mo Karolia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Default="00760582" w:rsidP="007A6533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 w:rsidRPr="00142F8E">
              <w:rPr>
                <w:rFonts w:asciiTheme="minorHAnsi" w:hAnsiTheme="minorHAnsi" w:cs="Arial"/>
                <w:szCs w:val="20"/>
              </w:rPr>
              <w:t>Solutions Architect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Pr="00580DD4" w:rsidRDefault="007605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Pr="00580DD4" w:rsidRDefault="007605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</w:p>
        </w:tc>
      </w:tr>
      <w:tr w:rsidR="00760582" w:rsidRPr="00580DD4" w:rsidTr="00A9605C">
        <w:trPr>
          <w:trHeight w:val="40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Pr="00142F8E" w:rsidRDefault="00760582" w:rsidP="00F154D7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Ashley Damons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Pr="00142F8E" w:rsidRDefault="00760582" w:rsidP="00F154D7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First Rand Group Tax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Pr="00580DD4" w:rsidRDefault="007605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Pr="00580DD4" w:rsidRDefault="007605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</w:p>
        </w:tc>
      </w:tr>
      <w:tr w:rsidR="00760582" w:rsidRPr="00580DD4" w:rsidTr="00A9605C">
        <w:trPr>
          <w:trHeight w:val="230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Pr="00142F8E" w:rsidRDefault="00760582" w:rsidP="00F154D7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Lofti Opperman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Pr="00142F8E" w:rsidRDefault="00760582" w:rsidP="00F154D7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Axiomatic consultant –Tax expert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Pr="00580DD4" w:rsidRDefault="007605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Pr="00580DD4" w:rsidRDefault="007605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</w:p>
        </w:tc>
      </w:tr>
      <w:tr w:rsidR="00760582" w:rsidRPr="00580DD4" w:rsidTr="00A9605C">
        <w:trPr>
          <w:trHeight w:val="230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Default="00760582" w:rsidP="00F154D7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Florence Nxumalo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Default="00760582" w:rsidP="00F154D7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Axiomatic consultant –Tax expert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Pr="00580DD4" w:rsidRDefault="007605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Pr="00580DD4" w:rsidRDefault="007605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</w:p>
        </w:tc>
      </w:tr>
    </w:tbl>
    <w:p w:rsidR="000A3A82" w:rsidRPr="00580DD4" w:rsidRDefault="000A3A82" w:rsidP="000A3A82">
      <w:pPr>
        <w:pStyle w:val="Heading0"/>
        <w:spacing w:after="0"/>
        <w:rPr>
          <w:rFonts w:asciiTheme="minorHAnsi" w:hAnsiTheme="minorHAnsi"/>
        </w:rPr>
      </w:pPr>
    </w:p>
    <w:p w:rsidR="000A3A82" w:rsidRPr="00580DD4" w:rsidRDefault="000A3A82" w:rsidP="000A3A82">
      <w:pPr>
        <w:pStyle w:val="Heading0"/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r w:rsidRPr="00580DD4">
        <w:rPr>
          <w:rFonts w:asciiTheme="minorHAnsi" w:hAnsiTheme="minorHAnsi"/>
        </w:rPr>
        <w:lastRenderedPageBreak/>
        <w:t>Distribution List (For Information)</w:t>
      </w:r>
    </w:p>
    <w:tbl>
      <w:tblPr>
        <w:tblW w:w="53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4621"/>
        <w:gridCol w:w="5267"/>
      </w:tblGrid>
      <w:tr w:rsidR="000A3A82" w:rsidRPr="00580DD4" w:rsidTr="00724D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0A3A82" w:rsidRPr="00580DD4" w:rsidRDefault="000A3A82" w:rsidP="00724D05">
            <w:pPr>
              <w:spacing w:before="120" w:after="0"/>
              <w:rPr>
                <w:rFonts w:asciiTheme="minorHAnsi" w:hAnsiTheme="minorHAnsi" w:cs="Arial"/>
                <w:b/>
                <w:bCs/>
                <w:color w:val="FFFFFF" w:themeColor="background1"/>
                <w:szCs w:val="20"/>
              </w:rPr>
            </w:pPr>
            <w:r w:rsidRPr="00580DD4">
              <w:rPr>
                <w:rFonts w:asciiTheme="minorHAnsi" w:hAnsiTheme="minorHAnsi" w:cs="Arial"/>
                <w:b/>
                <w:bCs/>
                <w:color w:val="FFFFFF" w:themeColor="background1"/>
                <w:szCs w:val="20"/>
              </w:rPr>
              <w:t>Name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0A3A82" w:rsidRPr="00580DD4" w:rsidRDefault="000A3A82" w:rsidP="00724D05">
            <w:pPr>
              <w:spacing w:before="120" w:after="0"/>
              <w:rPr>
                <w:rFonts w:asciiTheme="minorHAnsi" w:hAnsiTheme="minorHAnsi" w:cs="Arial"/>
                <w:b/>
                <w:bCs/>
                <w:color w:val="FFFFFF" w:themeColor="background1"/>
                <w:szCs w:val="20"/>
              </w:rPr>
            </w:pPr>
            <w:r w:rsidRPr="00580DD4">
              <w:rPr>
                <w:rFonts w:asciiTheme="minorHAnsi" w:hAnsiTheme="minorHAnsi" w:cs="Arial"/>
                <w:b/>
                <w:bCs/>
                <w:color w:val="FFFFFF" w:themeColor="background1"/>
                <w:szCs w:val="20"/>
              </w:rPr>
              <w:t>Business Area</w:t>
            </w:r>
          </w:p>
        </w:tc>
      </w:tr>
      <w:tr w:rsidR="000A3A82" w:rsidRPr="00580DD4" w:rsidTr="00724D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0A3A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 w:rsidRPr="00580DD4">
              <w:rPr>
                <w:rFonts w:asciiTheme="minorHAnsi" w:hAnsiTheme="minorHAnsi" w:cs="Arial"/>
                <w:szCs w:val="20"/>
              </w:rPr>
              <w:t>Sanjeev Orie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0A3A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b/>
                <w:szCs w:val="20"/>
              </w:rPr>
            </w:pPr>
            <w:r w:rsidRPr="00580DD4">
              <w:rPr>
                <w:rFonts w:asciiTheme="minorHAnsi" w:hAnsiTheme="minorHAnsi" w:cs="Arial"/>
                <w:b/>
                <w:szCs w:val="20"/>
              </w:rPr>
              <w:t>Project Sponsor</w:t>
            </w:r>
          </w:p>
        </w:tc>
      </w:tr>
      <w:tr w:rsidR="00760582" w:rsidRPr="00580DD4" w:rsidTr="00724D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Pr="00580DD4" w:rsidRDefault="007605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Novin Govender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Pr="00760582" w:rsidRDefault="007605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b/>
                <w:szCs w:val="20"/>
              </w:rPr>
            </w:pPr>
            <w:r w:rsidRPr="00760582">
              <w:rPr>
                <w:rFonts w:asciiTheme="minorHAnsi" w:hAnsiTheme="minorHAnsi" w:cs="Arial"/>
                <w:b/>
                <w:szCs w:val="20"/>
              </w:rPr>
              <w:t>Business Owner</w:t>
            </w:r>
          </w:p>
        </w:tc>
      </w:tr>
      <w:tr w:rsidR="00760582" w:rsidRPr="00580DD4" w:rsidTr="00724D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Default="007605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Carminda Santos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Pr="00760582" w:rsidRDefault="007605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b/>
                <w:szCs w:val="20"/>
              </w:rPr>
            </w:pPr>
            <w:r w:rsidRPr="00760582">
              <w:rPr>
                <w:rFonts w:asciiTheme="minorHAnsi" w:hAnsiTheme="minorHAnsi" w:cs="Arial"/>
                <w:b/>
                <w:szCs w:val="20"/>
              </w:rPr>
              <w:t>IT Risk Manager</w:t>
            </w:r>
          </w:p>
        </w:tc>
      </w:tr>
      <w:tr w:rsidR="000A3A82" w:rsidRPr="00580DD4" w:rsidTr="00724D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0A3A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 w:rsidRPr="00580DD4">
              <w:rPr>
                <w:rFonts w:asciiTheme="minorHAnsi" w:hAnsiTheme="minorHAnsi" w:cs="Arial"/>
                <w:szCs w:val="20"/>
              </w:rPr>
              <w:t>Yuvendran Chetty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0A3A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b/>
                <w:szCs w:val="20"/>
              </w:rPr>
            </w:pPr>
            <w:r w:rsidRPr="00580DD4">
              <w:rPr>
                <w:rFonts w:asciiTheme="minorHAnsi" w:hAnsiTheme="minorHAnsi" w:cs="Arial"/>
                <w:b/>
                <w:szCs w:val="20"/>
              </w:rPr>
              <w:t>Product Analyst</w:t>
            </w:r>
          </w:p>
        </w:tc>
      </w:tr>
      <w:tr w:rsidR="00760582" w:rsidRPr="00580DD4" w:rsidTr="00724D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Pr="00580DD4" w:rsidRDefault="007605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Shaakira Bulbulia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Pr="00580DD4" w:rsidRDefault="007605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b/>
                <w:szCs w:val="20"/>
              </w:rPr>
            </w:pPr>
            <w:r w:rsidRPr="00580DD4">
              <w:rPr>
                <w:rFonts w:asciiTheme="minorHAnsi" w:hAnsiTheme="minorHAnsi" w:cs="Arial"/>
                <w:b/>
                <w:szCs w:val="20"/>
              </w:rPr>
              <w:t>FNB Business Value Adds PMO</w:t>
            </w:r>
          </w:p>
        </w:tc>
      </w:tr>
      <w:tr w:rsidR="000A3A82" w:rsidRPr="00580DD4" w:rsidTr="00724D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8A3126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Shereen Docrat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0A3A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b/>
                <w:szCs w:val="20"/>
              </w:rPr>
            </w:pPr>
            <w:r w:rsidRPr="00580DD4">
              <w:rPr>
                <w:rFonts w:asciiTheme="minorHAnsi" w:hAnsiTheme="minorHAnsi" w:cs="Arial"/>
                <w:b/>
                <w:szCs w:val="20"/>
              </w:rPr>
              <w:t>FNB Business Value Adds PMO</w:t>
            </w:r>
          </w:p>
        </w:tc>
      </w:tr>
      <w:tr w:rsidR="000A3A82" w:rsidRPr="00580DD4" w:rsidTr="00724D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8A3126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Kabelo</w:t>
            </w:r>
            <w:r w:rsidR="00760582">
              <w:rPr>
                <w:rFonts w:asciiTheme="minorHAnsi" w:hAnsiTheme="minorHAnsi" w:cs="Arial"/>
                <w:szCs w:val="20"/>
              </w:rPr>
              <w:t xml:space="preserve"> Tlhabane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0A3A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b/>
                <w:szCs w:val="20"/>
              </w:rPr>
            </w:pPr>
            <w:r w:rsidRPr="00580DD4">
              <w:rPr>
                <w:rFonts w:asciiTheme="minorHAnsi" w:hAnsiTheme="minorHAnsi" w:cs="Arial"/>
                <w:b/>
                <w:szCs w:val="20"/>
              </w:rPr>
              <w:t>FNB Business Value Adds PMO</w:t>
            </w:r>
          </w:p>
        </w:tc>
      </w:tr>
      <w:tr w:rsidR="000A3A82" w:rsidRPr="00580DD4" w:rsidTr="00724D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760582" w:rsidP="008A3126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 w:rsidRPr="00142F8E">
              <w:rPr>
                <w:rFonts w:asciiTheme="minorHAnsi" w:hAnsiTheme="minorHAnsi" w:cs="Arial"/>
                <w:szCs w:val="20"/>
              </w:rPr>
              <w:t>Mo Karolia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760582" w:rsidRDefault="007605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b/>
                <w:szCs w:val="20"/>
              </w:rPr>
            </w:pPr>
            <w:r w:rsidRPr="00760582">
              <w:rPr>
                <w:rFonts w:asciiTheme="minorHAnsi" w:hAnsiTheme="minorHAnsi" w:cs="Arial"/>
                <w:b/>
                <w:szCs w:val="20"/>
              </w:rPr>
              <w:t>Solutions Architect</w:t>
            </w:r>
          </w:p>
        </w:tc>
      </w:tr>
      <w:tr w:rsidR="000A3A82" w:rsidRPr="00580DD4" w:rsidTr="00724D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7605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Kgang Moloke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8A3126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b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FNB Business Value Adds</w:t>
            </w:r>
          </w:p>
        </w:tc>
      </w:tr>
      <w:tr w:rsidR="00760582" w:rsidRPr="00580DD4" w:rsidTr="00724D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Default="007605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Nathi Mfeka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Default="007605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b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FNB Business Value Adds</w:t>
            </w:r>
          </w:p>
        </w:tc>
      </w:tr>
      <w:tr w:rsidR="00760582" w:rsidRPr="00580DD4" w:rsidTr="00724D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Default="007605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Neeharika Ravi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82" w:rsidRDefault="007605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b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FNB Business Value Adds</w:t>
            </w:r>
          </w:p>
        </w:tc>
      </w:tr>
      <w:tr w:rsidR="000A3A82" w:rsidRPr="00580DD4" w:rsidTr="00724D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0A3A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 w:rsidRPr="00580DD4">
              <w:rPr>
                <w:rFonts w:asciiTheme="minorHAnsi" w:hAnsiTheme="minorHAnsi" w:cs="Arial"/>
                <w:szCs w:val="20"/>
              </w:rPr>
              <w:t>Nadine Ontong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0A3A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b/>
                <w:szCs w:val="20"/>
              </w:rPr>
            </w:pPr>
            <w:r w:rsidRPr="00580DD4">
              <w:rPr>
                <w:rFonts w:asciiTheme="minorHAnsi" w:hAnsiTheme="minorHAnsi" w:cs="Arial"/>
                <w:b/>
                <w:szCs w:val="20"/>
              </w:rPr>
              <w:t xml:space="preserve">First Rand Tax </w:t>
            </w:r>
          </w:p>
        </w:tc>
      </w:tr>
      <w:tr w:rsidR="000A3A82" w:rsidRPr="00580DD4" w:rsidTr="00724D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8A3126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Ashley Dasmond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0A3A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b/>
                <w:szCs w:val="20"/>
              </w:rPr>
            </w:pPr>
            <w:r w:rsidRPr="00580DD4">
              <w:rPr>
                <w:rFonts w:asciiTheme="minorHAnsi" w:hAnsiTheme="minorHAnsi" w:cs="Arial"/>
                <w:b/>
                <w:szCs w:val="20"/>
              </w:rPr>
              <w:t>FNB Business Finance</w:t>
            </w:r>
          </w:p>
        </w:tc>
      </w:tr>
      <w:tr w:rsidR="000A3A82" w:rsidRPr="00580DD4" w:rsidTr="00724D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0A3A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Dirk Potgieter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0A3A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b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FNB Business Legal</w:t>
            </w:r>
          </w:p>
        </w:tc>
      </w:tr>
      <w:tr w:rsidR="000A3A82" w:rsidRPr="00580DD4" w:rsidTr="00724D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0A3A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 w:rsidRPr="00580DD4">
              <w:rPr>
                <w:rFonts w:asciiTheme="minorHAnsi" w:hAnsiTheme="minorHAnsi" w:cs="Arial"/>
                <w:szCs w:val="20"/>
              </w:rPr>
              <w:t>Pedro Fortuna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0A3A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b/>
                <w:szCs w:val="20"/>
              </w:rPr>
            </w:pPr>
            <w:r w:rsidRPr="00580DD4">
              <w:rPr>
                <w:rFonts w:asciiTheme="minorHAnsi" w:hAnsiTheme="minorHAnsi" w:cs="Arial"/>
                <w:b/>
                <w:szCs w:val="20"/>
              </w:rPr>
              <w:t>FNB Business IT Risk</w:t>
            </w:r>
          </w:p>
        </w:tc>
      </w:tr>
      <w:tr w:rsidR="000A3A82" w:rsidRPr="00580DD4" w:rsidTr="00724D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0A3A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 w:rsidRPr="00580DD4">
              <w:rPr>
                <w:rFonts w:asciiTheme="minorHAnsi" w:hAnsiTheme="minorHAnsi" w:cs="Arial"/>
                <w:szCs w:val="20"/>
              </w:rPr>
              <w:t>Nicole Van Den Heever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0A3A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b/>
                <w:szCs w:val="20"/>
              </w:rPr>
            </w:pPr>
            <w:r w:rsidRPr="00580DD4">
              <w:rPr>
                <w:rFonts w:asciiTheme="minorHAnsi" w:hAnsiTheme="minorHAnsi" w:cs="Arial"/>
                <w:b/>
                <w:szCs w:val="20"/>
              </w:rPr>
              <w:t>FNB Business Operations</w:t>
            </w:r>
            <w:r>
              <w:rPr>
                <w:rFonts w:asciiTheme="minorHAnsi" w:hAnsiTheme="minorHAnsi" w:cs="Arial"/>
                <w:b/>
                <w:szCs w:val="20"/>
              </w:rPr>
              <w:t xml:space="preserve"> Integrate </w:t>
            </w:r>
          </w:p>
        </w:tc>
      </w:tr>
      <w:tr w:rsidR="000A3A82" w:rsidRPr="00580DD4" w:rsidTr="00724D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0A3A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szCs w:val="20"/>
              </w:rPr>
            </w:pPr>
            <w:r w:rsidRPr="00580DD4">
              <w:rPr>
                <w:rFonts w:asciiTheme="minorHAnsi" w:hAnsiTheme="minorHAnsi" w:cs="Arial"/>
                <w:szCs w:val="20"/>
              </w:rPr>
              <w:t>Chantal Lund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A82" w:rsidRPr="00580DD4" w:rsidRDefault="000A3A82" w:rsidP="00724D05">
            <w:pPr>
              <w:tabs>
                <w:tab w:val="left" w:pos="4875"/>
              </w:tabs>
              <w:spacing w:before="120" w:after="0"/>
              <w:rPr>
                <w:rFonts w:asciiTheme="minorHAnsi" w:hAnsiTheme="minorHAnsi" w:cs="Arial"/>
                <w:b/>
                <w:szCs w:val="20"/>
              </w:rPr>
            </w:pPr>
            <w:r w:rsidRPr="00580DD4">
              <w:rPr>
                <w:rFonts w:asciiTheme="minorHAnsi" w:hAnsiTheme="minorHAnsi" w:cs="Arial"/>
                <w:b/>
                <w:szCs w:val="20"/>
              </w:rPr>
              <w:t>FNB Business Operations</w:t>
            </w:r>
          </w:p>
        </w:tc>
      </w:tr>
    </w:tbl>
    <w:p w:rsidR="000A3A82" w:rsidRPr="00580DD4" w:rsidRDefault="000A3A82" w:rsidP="000A3A82">
      <w:pPr>
        <w:pStyle w:val="Heading0"/>
        <w:spacing w:after="0"/>
        <w:rPr>
          <w:rFonts w:asciiTheme="minorHAnsi" w:hAnsiTheme="minorHAnsi"/>
        </w:rPr>
      </w:pPr>
    </w:p>
    <w:p w:rsidR="000A3A82" w:rsidRPr="007F59A3" w:rsidRDefault="000A3A82" w:rsidP="000A3A82">
      <w:pPr>
        <w:pStyle w:val="BlueSectionHeaderCenteredNotNumbered"/>
        <w:spacing w:after="0"/>
        <w:rPr>
          <w:rFonts w:asciiTheme="minorHAnsi" w:hAnsiTheme="minorHAnsi"/>
          <w:sz w:val="36"/>
          <w:szCs w:val="36"/>
        </w:rPr>
      </w:pPr>
      <w:r w:rsidRPr="00580DD4">
        <w:rPr>
          <w:rFonts w:asciiTheme="minorHAnsi" w:hAnsiTheme="minorHAnsi"/>
        </w:rPr>
        <w:br w:type="page"/>
      </w:r>
      <w:r w:rsidRPr="007F59A3">
        <w:rPr>
          <w:rFonts w:asciiTheme="minorHAnsi" w:hAnsiTheme="minorHAnsi"/>
          <w:sz w:val="36"/>
          <w:szCs w:val="36"/>
        </w:rPr>
        <w:lastRenderedPageBreak/>
        <w:t>TABLE OF CONTENTS</w:t>
      </w:r>
    </w:p>
    <w:p w:rsidR="00A74F6A" w:rsidRDefault="000A3A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/>
        </w:rPr>
      </w:pPr>
      <w:r w:rsidRPr="00580DD4">
        <w:rPr>
          <w:rFonts w:asciiTheme="minorHAnsi" w:hAnsiTheme="minorHAnsi"/>
        </w:rPr>
        <w:fldChar w:fldCharType="begin"/>
      </w:r>
      <w:r w:rsidRPr="00580DD4">
        <w:rPr>
          <w:rFonts w:asciiTheme="minorHAnsi" w:hAnsiTheme="minorHAnsi"/>
        </w:rPr>
        <w:instrText xml:space="preserve"> TOC \o </w:instrText>
      </w:r>
      <w:r w:rsidRPr="00580DD4">
        <w:rPr>
          <w:rFonts w:asciiTheme="minorHAnsi" w:hAnsiTheme="minorHAnsi"/>
        </w:rPr>
        <w:fldChar w:fldCharType="separate"/>
      </w:r>
      <w:r w:rsidR="00A74F6A" w:rsidRPr="00F308A1">
        <w:rPr>
          <w:rFonts w:asciiTheme="minorHAnsi" w:hAnsiTheme="minorHAnsi"/>
          <w:noProof/>
        </w:rPr>
        <w:t>1</w:t>
      </w:r>
      <w:r w:rsidR="00A74F6A"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/>
        </w:rPr>
        <w:tab/>
      </w:r>
      <w:r w:rsidR="00A74F6A" w:rsidRPr="00F308A1">
        <w:rPr>
          <w:rFonts w:asciiTheme="minorHAnsi" w:hAnsiTheme="minorHAnsi"/>
          <w:noProof/>
        </w:rPr>
        <w:t>Introduction</w:t>
      </w:r>
      <w:r w:rsidR="00A74F6A">
        <w:rPr>
          <w:noProof/>
        </w:rPr>
        <w:tab/>
      </w:r>
      <w:r w:rsidR="00A74F6A">
        <w:rPr>
          <w:noProof/>
        </w:rPr>
        <w:fldChar w:fldCharType="begin"/>
      </w:r>
      <w:r w:rsidR="00A74F6A">
        <w:rPr>
          <w:noProof/>
        </w:rPr>
        <w:instrText xml:space="preserve"> PAGEREF _Toc500419231 \h </w:instrText>
      </w:r>
      <w:r w:rsidR="00A74F6A">
        <w:rPr>
          <w:noProof/>
        </w:rPr>
      </w:r>
      <w:r w:rsidR="00A74F6A">
        <w:rPr>
          <w:noProof/>
        </w:rPr>
        <w:fldChar w:fldCharType="separate"/>
      </w:r>
      <w:r w:rsidR="00A74F6A">
        <w:rPr>
          <w:noProof/>
        </w:rPr>
        <w:t>5</w:t>
      </w:r>
      <w:r w:rsidR="00A74F6A">
        <w:rPr>
          <w:noProof/>
        </w:rPr>
        <w:fldChar w:fldCharType="end"/>
      </w:r>
    </w:p>
    <w:p w:rsidR="00A74F6A" w:rsidRDefault="00A74F6A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r w:rsidRPr="00F308A1">
        <w:rPr>
          <w:rFonts w:asciiTheme="minorHAnsi" w:hAnsiTheme="minorHAnsi"/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tab/>
      </w:r>
      <w:r w:rsidRPr="00F308A1">
        <w:rPr>
          <w:rFonts w:asciiTheme="minorHAnsi" w:hAnsiTheme="minorHAnsi"/>
          <w:noProof/>
        </w:rPr>
        <w:t>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74F6A" w:rsidRDefault="00A74F6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/>
        </w:rPr>
      </w:pPr>
      <w:r w:rsidRPr="00F308A1">
        <w:rPr>
          <w:rFonts w:asciiTheme="minorHAnsi" w:hAnsiTheme="minorHAnsi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/>
        </w:rPr>
        <w:tab/>
      </w:r>
      <w:r w:rsidRPr="00F308A1">
        <w:rPr>
          <w:rFonts w:asciiTheme="minorHAnsi" w:hAnsiTheme="minorHAnsi"/>
          <w:noProof/>
        </w:rPr>
        <w:t>Project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74F6A" w:rsidRDefault="00A74F6A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r w:rsidRPr="00F308A1">
        <w:rPr>
          <w:rFonts w:asciiTheme="minorHAnsi" w:hAnsiTheme="minorHAnsi"/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tab/>
      </w:r>
      <w:r w:rsidRPr="00F308A1">
        <w:rPr>
          <w:rFonts w:asciiTheme="minorHAnsi" w:hAnsiTheme="minorHAnsi"/>
          <w:noProof/>
        </w:rPr>
        <w:t>Project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74F6A" w:rsidRDefault="00A74F6A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r w:rsidRPr="00F308A1">
        <w:rPr>
          <w:rFonts w:asciiTheme="minorHAnsi" w:hAnsiTheme="minorHAnsi"/>
          <w:noProof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tab/>
      </w:r>
      <w:r w:rsidRPr="00F308A1">
        <w:rPr>
          <w:rFonts w:asciiTheme="minorHAnsi" w:hAnsiTheme="minorHAnsi"/>
          <w:noProof/>
        </w:rPr>
        <w:t>Project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74F6A" w:rsidRDefault="00A74F6A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r w:rsidRPr="00F308A1">
        <w:rPr>
          <w:rFonts w:asciiTheme="minorHAnsi" w:hAnsiTheme="minorHAnsi"/>
          <w:noProof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tab/>
      </w:r>
      <w:r w:rsidRPr="00F308A1">
        <w:rPr>
          <w:rFonts w:asciiTheme="minorHAnsi" w:hAnsiTheme="minorHAns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74F6A" w:rsidRDefault="00A74F6A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r w:rsidRPr="00F308A1">
        <w:rPr>
          <w:rFonts w:asciiTheme="minorHAnsi" w:hAnsiTheme="minorHAnsi"/>
          <w:noProof/>
        </w:rPr>
        <w:t>2.4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tab/>
      </w:r>
      <w:r w:rsidRPr="00F308A1">
        <w:rPr>
          <w:rFonts w:asciiTheme="minorHAnsi" w:hAnsiTheme="minorHAnsi"/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74F6A" w:rsidRDefault="00A74F6A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tab/>
      </w:r>
      <w:r>
        <w:rPr>
          <w:noProof/>
        </w:rPr>
        <w:t>Critical Success Factors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74F6A" w:rsidRDefault="00A74F6A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74F6A" w:rsidRDefault="00A74F6A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tab/>
      </w:r>
      <w:r>
        <w:rPr>
          <w:noProof/>
        </w:rPr>
        <w:t>As is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74F6A" w:rsidRDefault="00A74F6A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tab/>
      </w:r>
      <w:r>
        <w:rPr>
          <w:noProof/>
        </w:rPr>
        <w:t>To be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74F6A" w:rsidRDefault="00A74F6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/>
        </w:rPr>
      </w:pPr>
      <w:r w:rsidRPr="00F308A1">
        <w:rPr>
          <w:rFonts w:asciiTheme="minorHAnsi" w:hAnsiTheme="minorHAnsi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/>
        </w:rPr>
        <w:tab/>
      </w:r>
      <w:r w:rsidRPr="00F308A1">
        <w:rPr>
          <w:rFonts w:asciiTheme="minorHAnsi" w:hAnsiTheme="minorHAnsi"/>
          <w:noProof/>
        </w:rPr>
        <w:t>Business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74F6A" w:rsidRDefault="00A74F6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/>
        </w:rPr>
      </w:pPr>
      <w:r w:rsidRPr="00F308A1">
        <w:rPr>
          <w:rFonts w:asciiTheme="minorHAnsi" w:hAnsiTheme="minorHAnsi"/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/>
        </w:rPr>
        <w:tab/>
      </w:r>
      <w:r w:rsidRPr="00F308A1">
        <w:rPr>
          <w:rFonts w:asciiTheme="minorHAnsi" w:hAnsiTheme="minorHAnsi"/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74F6A" w:rsidRDefault="00A74F6A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r w:rsidRPr="00F308A1">
        <w:rPr>
          <w:rFonts w:asciiTheme="minorHAnsi" w:hAnsiTheme="minorHAnsi"/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tab/>
      </w:r>
      <w:r w:rsidRPr="00F308A1">
        <w:rPr>
          <w:rFonts w:asciiTheme="minorHAnsi" w:hAnsiTheme="minorHAnsi"/>
          <w:noProof/>
        </w:rPr>
        <w:t>Usability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74F6A" w:rsidRDefault="00A74F6A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r w:rsidRPr="00F308A1">
        <w:rPr>
          <w:rFonts w:asciiTheme="minorHAnsi" w:hAnsiTheme="minorHAnsi"/>
          <w:noProof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tab/>
      </w:r>
      <w:r w:rsidRPr="00F308A1">
        <w:rPr>
          <w:rFonts w:asciiTheme="minorHAnsi" w:hAnsiTheme="minorHAnsi"/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74F6A" w:rsidRDefault="00A74F6A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r w:rsidRPr="00F308A1">
        <w:rPr>
          <w:rFonts w:asciiTheme="minorHAnsi" w:hAnsiTheme="minorHAnsi"/>
          <w:noProof/>
        </w:rPr>
        <w:t>4.3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tab/>
      </w:r>
      <w:r w:rsidRPr="00F308A1">
        <w:rPr>
          <w:rFonts w:asciiTheme="minorHAnsi" w:hAnsiTheme="minorHAnsi"/>
          <w:noProof/>
        </w:rPr>
        <w:t>Security and Access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74F6A" w:rsidRDefault="00A74F6A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r w:rsidRPr="00F308A1">
        <w:rPr>
          <w:rFonts w:asciiTheme="minorHAnsi" w:hAnsiTheme="minorHAnsi"/>
          <w:noProof/>
        </w:rPr>
        <w:t>4.4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tab/>
      </w:r>
      <w:r w:rsidRPr="00F308A1">
        <w:rPr>
          <w:rFonts w:asciiTheme="minorHAnsi" w:hAnsiTheme="minorHAnsi"/>
          <w:noProof/>
        </w:rPr>
        <w:t>Testing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74F6A" w:rsidRDefault="00A74F6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/>
        </w:rPr>
      </w:pPr>
      <w:r w:rsidRPr="00F308A1">
        <w:rPr>
          <w:rFonts w:asciiTheme="minorHAnsi" w:hAnsiTheme="minorHAnsi"/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/>
        </w:rPr>
        <w:tab/>
      </w:r>
      <w:r w:rsidRPr="00F308A1">
        <w:rPr>
          <w:rFonts w:asciiTheme="minorHAnsi" w:hAnsiTheme="minorHAnsi"/>
          <w:noProof/>
        </w:rPr>
        <w:t>Functional Requirements: Graphical Depiction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74F6A" w:rsidRDefault="00A74F6A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r w:rsidRPr="00F308A1">
        <w:rPr>
          <w:rFonts w:asciiTheme="minorHAnsi" w:hAnsiTheme="minorHAnsi"/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tab/>
      </w:r>
      <w:r w:rsidRPr="00F308A1">
        <w:rPr>
          <w:rFonts w:asciiTheme="minorHAnsi" w:hAnsiTheme="minorHAnsi"/>
          <w:noProof/>
        </w:rPr>
        <w:t>Re-Instatement (Discharge &amp; Re-engagement)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74F6A" w:rsidRDefault="00A74F6A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r w:rsidRPr="00F308A1">
        <w:rPr>
          <w:rFonts w:asciiTheme="minorHAnsi" w:hAnsiTheme="minorHAnsi"/>
          <w:noProof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tab/>
      </w:r>
      <w:r w:rsidRPr="00F308A1">
        <w:rPr>
          <w:rFonts w:asciiTheme="minorHAnsi" w:hAnsiTheme="minorHAnsi"/>
          <w:noProof/>
        </w:rPr>
        <w:t>IRP5 Start 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74F6A" w:rsidRDefault="00A74F6A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r w:rsidRPr="00F308A1">
        <w:rPr>
          <w:rFonts w:asciiTheme="minorHAnsi" w:hAnsiTheme="minorHAnsi"/>
          <w:noProof/>
        </w:rPr>
        <w:t>5.3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tab/>
      </w:r>
      <w:r w:rsidRPr="00F308A1">
        <w:rPr>
          <w:rFonts w:asciiTheme="minorHAnsi" w:hAnsiTheme="minorHAnsi"/>
          <w:noProof/>
        </w:rPr>
        <w:t>Display calculations on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74F6A" w:rsidRDefault="00A74F6A" w:rsidP="00A74F6A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r w:rsidRPr="00F308A1">
        <w:rPr>
          <w:rFonts w:asciiTheme="minorHAnsi" w:hAnsiTheme="minorHAnsi"/>
          <w:noProof/>
        </w:rPr>
        <w:t>5.4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tab/>
      </w:r>
      <w:r w:rsidRPr="00F308A1">
        <w:rPr>
          <w:rFonts w:asciiTheme="minorHAnsi" w:hAnsiTheme="minorHAnsi"/>
          <w:noProof/>
        </w:rPr>
        <w:t>Weekly Year-To-Date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74F6A" w:rsidRDefault="00A74F6A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r w:rsidRPr="00F308A1">
        <w:rPr>
          <w:rFonts w:asciiTheme="minorHAnsi" w:hAnsiTheme="minorHAnsi"/>
          <w:noProof/>
        </w:rPr>
        <w:t>5.5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tab/>
      </w:r>
      <w:r w:rsidRPr="00F308A1">
        <w:rPr>
          <w:rFonts w:asciiTheme="minorHAnsi" w:hAnsiTheme="minorHAnsi"/>
          <w:noProof/>
        </w:rPr>
        <w:t>Reporting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_Toc500419255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A3A82" w:rsidRPr="00580DD4" w:rsidRDefault="000A3A82" w:rsidP="000A3A82">
      <w:pPr>
        <w:spacing w:after="0"/>
        <w:rPr>
          <w:rFonts w:asciiTheme="minorHAnsi" w:hAnsiTheme="minorHAnsi"/>
        </w:rPr>
      </w:pPr>
      <w:r w:rsidRPr="00580DD4">
        <w:rPr>
          <w:rFonts w:asciiTheme="minorHAnsi" w:hAnsiTheme="minorHAnsi" w:cs="Arial"/>
          <w:color w:val="333333"/>
        </w:rPr>
        <w:fldChar w:fldCharType="end"/>
      </w:r>
    </w:p>
    <w:p w:rsidR="000A3A82" w:rsidRDefault="000A3A82" w:rsidP="000A3A82">
      <w:pPr>
        <w:spacing w:after="0"/>
        <w:rPr>
          <w:rFonts w:asciiTheme="minorHAnsi" w:hAnsiTheme="minorHAnsi"/>
        </w:rPr>
      </w:pPr>
    </w:p>
    <w:p w:rsidR="000A3A82" w:rsidRPr="00580DD4" w:rsidRDefault="000A3A82" w:rsidP="000A3A82">
      <w:pPr>
        <w:spacing w:after="0"/>
        <w:rPr>
          <w:rFonts w:asciiTheme="minorHAnsi" w:hAnsiTheme="minorHAnsi"/>
        </w:rPr>
      </w:pPr>
    </w:p>
    <w:p w:rsidR="000A3A82" w:rsidRPr="00580DD4" w:rsidRDefault="000A3A82" w:rsidP="000A3A82">
      <w:pPr>
        <w:pStyle w:val="Heading1"/>
        <w:spacing w:after="0"/>
        <w:rPr>
          <w:rFonts w:asciiTheme="minorHAnsi" w:hAnsiTheme="minorHAnsi"/>
        </w:rPr>
      </w:pPr>
      <w:bookmarkStart w:id="0" w:name="_Toc500419231"/>
      <w:r w:rsidRPr="00580DD4">
        <w:rPr>
          <w:rFonts w:asciiTheme="minorHAnsi" w:hAnsiTheme="minorHAnsi"/>
        </w:rPr>
        <w:lastRenderedPageBreak/>
        <w:t>Introduction</w:t>
      </w:r>
      <w:bookmarkEnd w:id="0"/>
    </w:p>
    <w:p w:rsidR="000A3A82" w:rsidRPr="00580DD4" w:rsidRDefault="000A3A82" w:rsidP="000A3A82">
      <w:pPr>
        <w:spacing w:after="0" w:line="276" w:lineRule="auto"/>
        <w:rPr>
          <w:rFonts w:asciiTheme="minorHAnsi" w:hAnsiTheme="minorHAnsi"/>
        </w:rPr>
      </w:pPr>
      <w:r w:rsidRPr="00580DD4">
        <w:rPr>
          <w:rFonts w:asciiTheme="minorHAnsi" w:hAnsiTheme="minorHAnsi"/>
        </w:rPr>
        <w:t xml:space="preserve">The purpose of </w:t>
      </w:r>
      <w:r w:rsidRPr="00A267FD">
        <w:rPr>
          <w:rFonts w:asciiTheme="minorHAnsi" w:hAnsiTheme="minorHAnsi"/>
          <w:color w:val="000000" w:themeColor="text1"/>
        </w:rPr>
        <w:t xml:space="preserve">this </w:t>
      </w:r>
      <w:r w:rsidR="00A267FD">
        <w:rPr>
          <w:rFonts w:asciiTheme="minorHAnsi" w:hAnsiTheme="minorHAnsi"/>
          <w:color w:val="000000" w:themeColor="text1"/>
        </w:rPr>
        <w:t>Functional</w:t>
      </w:r>
      <w:r w:rsidRPr="00A267FD">
        <w:rPr>
          <w:rFonts w:asciiTheme="minorHAnsi" w:hAnsiTheme="minorHAnsi"/>
          <w:color w:val="000000" w:themeColor="text1"/>
        </w:rPr>
        <w:t xml:space="preserve"> </w:t>
      </w:r>
      <w:r w:rsidRPr="00580DD4">
        <w:rPr>
          <w:rFonts w:asciiTheme="minorHAnsi" w:hAnsiTheme="minorHAnsi"/>
        </w:rPr>
        <w:t xml:space="preserve">Requirements Specification is to document the requirements of the </w:t>
      </w:r>
      <w:sdt>
        <w:sdtPr>
          <w:rPr>
            <w:rFonts w:asciiTheme="minorHAnsi" w:hAnsiTheme="minorHAnsi"/>
          </w:rPr>
          <w:alias w:val="Title"/>
          <w:id w:val="525686300"/>
          <w:placeholder>
            <w:docPart w:val="C29772FF903C4FCD91BDE62C234C2EE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785B33">
            <w:rPr>
              <w:rFonts w:asciiTheme="minorHAnsi" w:hAnsiTheme="minorHAnsi"/>
              <w:lang w:val="en-US"/>
            </w:rPr>
            <w:t>Instant Payroll Compliance</w:t>
          </w:r>
        </w:sdtContent>
      </w:sdt>
      <w:r>
        <w:rPr>
          <w:rFonts w:asciiTheme="minorHAnsi" w:hAnsiTheme="minorHAnsi"/>
        </w:rPr>
        <w:t xml:space="preserve"> s</w:t>
      </w:r>
      <w:r w:rsidRPr="00580DD4">
        <w:rPr>
          <w:rFonts w:asciiTheme="minorHAnsi" w:hAnsiTheme="minorHAnsi"/>
        </w:rPr>
        <w:t>olution for the common understanding of all business stakeholders and to support the development and implementation of the solution.</w:t>
      </w:r>
    </w:p>
    <w:p w:rsidR="000A3A82" w:rsidRPr="00580DD4" w:rsidRDefault="000A3A82" w:rsidP="000A3A82">
      <w:pPr>
        <w:pStyle w:val="Heading2"/>
        <w:spacing w:after="0"/>
        <w:rPr>
          <w:rFonts w:asciiTheme="minorHAnsi" w:hAnsiTheme="minorHAnsi"/>
        </w:rPr>
      </w:pPr>
      <w:bookmarkStart w:id="1" w:name="_Toc500419232"/>
      <w:r w:rsidRPr="00580DD4">
        <w:rPr>
          <w:rFonts w:asciiTheme="minorHAnsi" w:hAnsiTheme="minorHAnsi"/>
        </w:rPr>
        <w:t>Acronyms and Abbreviations</w:t>
      </w:r>
      <w:bookmarkEnd w:id="1"/>
    </w:p>
    <w:tbl>
      <w:tblPr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336"/>
        <w:gridCol w:w="6611"/>
      </w:tblGrid>
      <w:tr w:rsidR="000A3A82" w:rsidRPr="00580DD4" w:rsidTr="00724D05">
        <w:trPr>
          <w:trHeight w:val="262"/>
        </w:trPr>
        <w:tc>
          <w:tcPr>
            <w:tcW w:w="2336" w:type="dxa"/>
            <w:shd w:val="clear" w:color="auto" w:fill="404040"/>
            <w:vAlign w:val="center"/>
          </w:tcPr>
          <w:p w:rsidR="000A3A82" w:rsidRPr="00580DD4" w:rsidRDefault="000A3A82" w:rsidP="00724D05">
            <w:pPr>
              <w:spacing w:before="120" w:after="0"/>
              <w:rPr>
                <w:rFonts w:asciiTheme="minorHAnsi" w:hAnsiTheme="minorHAnsi"/>
                <w:b/>
                <w:color w:val="FFFFFF"/>
                <w:szCs w:val="20"/>
              </w:rPr>
            </w:pPr>
            <w:r w:rsidRPr="00580DD4">
              <w:rPr>
                <w:rFonts w:asciiTheme="minorHAnsi" w:hAnsiTheme="minorHAnsi"/>
                <w:b/>
                <w:color w:val="FFFFFF"/>
                <w:szCs w:val="20"/>
              </w:rPr>
              <w:t>Term</w:t>
            </w:r>
          </w:p>
        </w:tc>
        <w:tc>
          <w:tcPr>
            <w:tcW w:w="6611" w:type="dxa"/>
            <w:shd w:val="clear" w:color="auto" w:fill="404040"/>
            <w:vAlign w:val="center"/>
          </w:tcPr>
          <w:p w:rsidR="000A3A82" w:rsidRPr="00580DD4" w:rsidRDefault="000A3A82" w:rsidP="00724D05">
            <w:pPr>
              <w:spacing w:before="120" w:after="0"/>
              <w:rPr>
                <w:rFonts w:asciiTheme="minorHAnsi" w:hAnsiTheme="minorHAnsi"/>
                <w:b/>
                <w:color w:val="FFFFFF"/>
                <w:szCs w:val="20"/>
              </w:rPr>
            </w:pPr>
            <w:r w:rsidRPr="00580DD4">
              <w:rPr>
                <w:rFonts w:asciiTheme="minorHAnsi" w:hAnsiTheme="minorHAnsi"/>
                <w:b/>
                <w:color w:val="FFFFFF"/>
                <w:szCs w:val="20"/>
              </w:rPr>
              <w:t>Definition</w:t>
            </w:r>
          </w:p>
        </w:tc>
      </w:tr>
      <w:tr w:rsidR="000A3A82" w:rsidRPr="00580DD4" w:rsidTr="00724D05">
        <w:trPr>
          <w:trHeight w:val="293"/>
        </w:trPr>
        <w:tc>
          <w:tcPr>
            <w:tcW w:w="2336" w:type="dxa"/>
            <w:vAlign w:val="center"/>
          </w:tcPr>
          <w:p w:rsidR="000A3A82" w:rsidRPr="00580DD4" w:rsidRDefault="00362AC8" w:rsidP="00724D05">
            <w:pPr>
              <w:tabs>
                <w:tab w:val="center" w:pos="1044"/>
              </w:tabs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IP</w:t>
            </w:r>
          </w:p>
        </w:tc>
        <w:tc>
          <w:tcPr>
            <w:tcW w:w="6611" w:type="dxa"/>
            <w:vAlign w:val="center"/>
          </w:tcPr>
          <w:p w:rsidR="000A3A82" w:rsidRPr="00580DD4" w:rsidRDefault="00362AC8" w:rsidP="00724D05">
            <w:pPr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Instant Payroll </w:t>
            </w:r>
          </w:p>
        </w:tc>
      </w:tr>
      <w:tr w:rsidR="00E47ECD" w:rsidRPr="00580DD4" w:rsidTr="00724D05">
        <w:trPr>
          <w:trHeight w:val="293"/>
        </w:trPr>
        <w:tc>
          <w:tcPr>
            <w:tcW w:w="2336" w:type="dxa"/>
            <w:vAlign w:val="center"/>
          </w:tcPr>
          <w:p w:rsidR="00E47ECD" w:rsidRDefault="00E47ECD" w:rsidP="00724D05">
            <w:pPr>
              <w:tabs>
                <w:tab w:val="center" w:pos="1044"/>
              </w:tabs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YTD </w:t>
            </w:r>
          </w:p>
        </w:tc>
        <w:tc>
          <w:tcPr>
            <w:tcW w:w="6611" w:type="dxa"/>
            <w:vAlign w:val="center"/>
          </w:tcPr>
          <w:p w:rsidR="00E47ECD" w:rsidRDefault="00E47ECD" w:rsidP="00724D05">
            <w:pPr>
              <w:spacing w:before="12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Year-to-Date</w:t>
            </w:r>
          </w:p>
        </w:tc>
      </w:tr>
      <w:tr w:rsidR="000A3A82" w:rsidRPr="00580DD4" w:rsidTr="00724D05">
        <w:trPr>
          <w:trHeight w:val="277"/>
        </w:trPr>
        <w:tc>
          <w:tcPr>
            <w:tcW w:w="2336" w:type="dxa"/>
            <w:vAlign w:val="center"/>
          </w:tcPr>
          <w:p w:rsidR="000A3A82" w:rsidRPr="00580DD4" w:rsidRDefault="000A3A82" w:rsidP="00724D05">
            <w:pPr>
              <w:spacing w:before="120" w:after="0"/>
              <w:rPr>
                <w:rFonts w:asciiTheme="minorHAnsi" w:hAnsiTheme="minorHAnsi"/>
              </w:rPr>
            </w:pPr>
            <w:r w:rsidRPr="00580DD4">
              <w:rPr>
                <w:rFonts w:asciiTheme="minorHAnsi" w:hAnsiTheme="minorHAnsi"/>
              </w:rPr>
              <w:t>FNB</w:t>
            </w:r>
          </w:p>
        </w:tc>
        <w:tc>
          <w:tcPr>
            <w:tcW w:w="6611" w:type="dxa"/>
            <w:vAlign w:val="center"/>
          </w:tcPr>
          <w:p w:rsidR="000A3A82" w:rsidRPr="00580DD4" w:rsidRDefault="000A3A82" w:rsidP="00724D05">
            <w:pPr>
              <w:spacing w:before="120" w:after="0"/>
              <w:rPr>
                <w:rFonts w:asciiTheme="minorHAnsi" w:hAnsiTheme="minorHAnsi"/>
              </w:rPr>
            </w:pPr>
            <w:r w:rsidRPr="00580DD4">
              <w:rPr>
                <w:rFonts w:asciiTheme="minorHAnsi" w:hAnsiTheme="minorHAnsi"/>
              </w:rPr>
              <w:t>First National Bank</w:t>
            </w:r>
          </w:p>
        </w:tc>
      </w:tr>
    </w:tbl>
    <w:p w:rsidR="000A3A82" w:rsidRPr="00580DD4" w:rsidRDefault="000A3A82" w:rsidP="000A3A82">
      <w:pPr>
        <w:spacing w:after="0"/>
        <w:rPr>
          <w:rFonts w:asciiTheme="minorHAnsi" w:hAnsiTheme="minorHAnsi"/>
        </w:rPr>
      </w:pPr>
    </w:p>
    <w:p w:rsidR="000A3A82" w:rsidRPr="00580DD4" w:rsidRDefault="000A3A82" w:rsidP="000A3A82">
      <w:pPr>
        <w:pStyle w:val="Heading1"/>
        <w:spacing w:after="0"/>
        <w:rPr>
          <w:rFonts w:asciiTheme="minorHAnsi" w:hAnsiTheme="minorHAnsi"/>
        </w:rPr>
      </w:pPr>
      <w:r w:rsidRPr="00580DD4">
        <w:rPr>
          <w:rFonts w:asciiTheme="minorHAnsi" w:hAnsiTheme="minorHAnsi"/>
        </w:rPr>
        <w:br w:type="page"/>
      </w:r>
      <w:bookmarkStart w:id="2" w:name="_Toc500419233"/>
      <w:r w:rsidRPr="00580DD4">
        <w:rPr>
          <w:rFonts w:asciiTheme="minorHAnsi" w:hAnsiTheme="minorHAnsi"/>
        </w:rPr>
        <w:lastRenderedPageBreak/>
        <w:t>Project Background</w:t>
      </w:r>
      <w:bookmarkEnd w:id="2"/>
    </w:p>
    <w:p w:rsidR="000A3A82" w:rsidRPr="00580DD4" w:rsidRDefault="000A3A82" w:rsidP="000A3A82">
      <w:pPr>
        <w:spacing w:after="0" w:line="276" w:lineRule="auto"/>
        <w:contextualSpacing/>
        <w:rPr>
          <w:rFonts w:asciiTheme="minorHAnsi" w:hAnsiTheme="minorHAnsi"/>
        </w:rPr>
      </w:pPr>
      <w:r w:rsidRPr="00580DD4">
        <w:rPr>
          <w:rFonts w:asciiTheme="minorHAnsi" w:hAnsiTheme="minorHAnsi"/>
        </w:rPr>
        <w:t xml:space="preserve">Instant Payroll is a web-based application which allows the customer to </w:t>
      </w:r>
      <w:r w:rsidR="00D90411">
        <w:rPr>
          <w:rFonts w:asciiTheme="minorHAnsi" w:hAnsiTheme="minorHAnsi"/>
        </w:rPr>
        <w:t xml:space="preserve">perform </w:t>
      </w:r>
      <w:r w:rsidR="00D90411" w:rsidRPr="00580DD4">
        <w:rPr>
          <w:rFonts w:asciiTheme="minorHAnsi" w:hAnsiTheme="minorHAnsi"/>
        </w:rPr>
        <w:t>payroll processing functions</w:t>
      </w:r>
      <w:r w:rsidR="00D90411">
        <w:rPr>
          <w:rFonts w:asciiTheme="minorHAnsi" w:hAnsiTheme="minorHAnsi"/>
        </w:rPr>
        <w:t xml:space="preserve"> this includes generating</w:t>
      </w:r>
      <w:r w:rsidRPr="00580DD4">
        <w:rPr>
          <w:rFonts w:asciiTheme="minorHAnsi" w:hAnsiTheme="minorHAnsi"/>
        </w:rPr>
        <w:t xml:space="preserve"> payslips,</w:t>
      </w:r>
      <w:r w:rsidR="00D90411">
        <w:rPr>
          <w:rFonts w:asciiTheme="minorHAnsi" w:hAnsiTheme="minorHAnsi"/>
        </w:rPr>
        <w:t xml:space="preserve"> running reports e.g. EMP201, emp501, IRP5 etc.</w:t>
      </w:r>
      <w:r w:rsidRPr="00580DD4">
        <w:rPr>
          <w:rFonts w:asciiTheme="minorHAnsi" w:hAnsiTheme="minorHAnsi"/>
        </w:rPr>
        <w:t xml:space="preserve"> </w:t>
      </w:r>
    </w:p>
    <w:p w:rsidR="000A3A82" w:rsidRDefault="000A3A82" w:rsidP="00AE2E98">
      <w:pPr>
        <w:spacing w:after="0" w:line="276" w:lineRule="auto"/>
        <w:contextualSpacing/>
        <w:rPr>
          <w:rFonts w:asciiTheme="minorHAnsi" w:hAnsiTheme="minorHAnsi"/>
        </w:rPr>
      </w:pPr>
      <w:r w:rsidRPr="00580DD4">
        <w:rPr>
          <w:rFonts w:asciiTheme="minorHAnsi" w:hAnsiTheme="minorHAnsi"/>
        </w:rPr>
        <w:t xml:space="preserve">Currently the system is developed with basic functionality and it is required that we enhance the existing functionality so that the FNB Payroll system can </w:t>
      </w:r>
      <w:r w:rsidR="00AE2E98">
        <w:rPr>
          <w:rFonts w:asciiTheme="minorHAnsi" w:hAnsiTheme="minorHAnsi"/>
        </w:rPr>
        <w:t xml:space="preserve">completely </w:t>
      </w:r>
      <w:r w:rsidRPr="00580DD4">
        <w:rPr>
          <w:rFonts w:asciiTheme="minorHAnsi" w:hAnsiTheme="minorHAnsi"/>
        </w:rPr>
        <w:t xml:space="preserve">comply with </w:t>
      </w:r>
      <w:r w:rsidR="00AE2E98">
        <w:rPr>
          <w:rFonts w:asciiTheme="minorHAnsi" w:hAnsiTheme="minorHAnsi"/>
        </w:rPr>
        <w:t>SARS rules and regulations.</w:t>
      </w:r>
      <w:r w:rsidRPr="00580DD4">
        <w:rPr>
          <w:rFonts w:asciiTheme="minorHAnsi" w:hAnsiTheme="minorHAnsi"/>
        </w:rPr>
        <w:t xml:space="preserve"> </w:t>
      </w:r>
      <w:bookmarkStart w:id="3" w:name="_Toc468970592"/>
      <w:bookmarkStart w:id="4" w:name="_Toc468970648"/>
      <w:bookmarkStart w:id="5" w:name="_Toc468972227"/>
      <w:bookmarkStart w:id="6" w:name="_Toc477516839"/>
      <w:bookmarkStart w:id="7" w:name="_Toc478456315"/>
      <w:bookmarkEnd w:id="3"/>
      <w:bookmarkEnd w:id="4"/>
      <w:bookmarkEnd w:id="5"/>
      <w:bookmarkEnd w:id="6"/>
      <w:bookmarkEnd w:id="7"/>
    </w:p>
    <w:p w:rsidR="003972F6" w:rsidRDefault="00E47ECD" w:rsidP="000A3A82">
      <w:pPr>
        <w:spacing w:after="0" w:line="276" w:lineRule="auto"/>
        <w:contextualSpacing/>
        <w:rPr>
          <w:rFonts w:asciiTheme="minorHAnsi" w:hAnsiTheme="minorHAnsi"/>
        </w:rPr>
      </w:pPr>
      <w:r w:rsidRPr="00E47ECD">
        <w:rPr>
          <w:rFonts w:asciiTheme="minorHAnsi" w:hAnsiTheme="minorHAnsi"/>
        </w:rPr>
        <w:t>The system should apply the weekly YTD calculations based on the current financial year</w:t>
      </w:r>
      <w:r>
        <w:rPr>
          <w:rFonts w:asciiTheme="minorHAnsi" w:hAnsiTheme="minorHAnsi"/>
        </w:rPr>
        <w:t>.</w:t>
      </w:r>
    </w:p>
    <w:p w:rsidR="00E47ECD" w:rsidRDefault="00E47ECD" w:rsidP="000A3A82">
      <w:pPr>
        <w:spacing w:after="0" w:line="276" w:lineRule="auto"/>
        <w:contextualSpacing/>
        <w:rPr>
          <w:rFonts w:asciiTheme="minorHAnsi" w:hAnsiTheme="minorHAnsi"/>
        </w:rPr>
      </w:pPr>
    </w:p>
    <w:p w:rsidR="000A3A82" w:rsidRPr="00580DD4" w:rsidRDefault="000A3A82" w:rsidP="000A3A82">
      <w:pPr>
        <w:pStyle w:val="Heading2"/>
        <w:spacing w:after="0"/>
        <w:rPr>
          <w:rFonts w:asciiTheme="minorHAnsi" w:hAnsiTheme="minorHAnsi"/>
        </w:rPr>
      </w:pPr>
      <w:bookmarkStart w:id="8" w:name="_Toc500419234"/>
      <w:r w:rsidRPr="00580DD4">
        <w:rPr>
          <w:rFonts w:asciiTheme="minorHAnsi" w:hAnsiTheme="minorHAnsi"/>
        </w:rPr>
        <w:t>Project Overview</w:t>
      </w:r>
      <w:bookmarkEnd w:id="8"/>
    </w:p>
    <w:p w:rsidR="000A3A82" w:rsidRDefault="000A3A82" w:rsidP="000A3A82">
      <w:pPr>
        <w:spacing w:after="0" w:line="276" w:lineRule="auto"/>
        <w:contextualSpacing/>
        <w:rPr>
          <w:rFonts w:asciiTheme="minorHAnsi" w:hAnsiTheme="minorHAnsi"/>
        </w:rPr>
      </w:pPr>
      <w:r w:rsidRPr="00580DD4">
        <w:rPr>
          <w:rFonts w:asciiTheme="minorHAnsi" w:hAnsiTheme="minorHAnsi"/>
        </w:rPr>
        <w:t xml:space="preserve">Business has identified the need to </w:t>
      </w:r>
      <w:r w:rsidR="00AE2E98">
        <w:rPr>
          <w:rFonts w:asciiTheme="minorHAnsi" w:hAnsiTheme="minorHAnsi"/>
        </w:rPr>
        <w:t>modify the system and perform weekly YTD calculations to prevent incorrect taxation and also</w:t>
      </w:r>
      <w:r w:rsidR="00CE1D0C">
        <w:rPr>
          <w:rFonts w:asciiTheme="minorHAnsi" w:hAnsiTheme="minorHAnsi"/>
        </w:rPr>
        <w:t xml:space="preserve"> to</w:t>
      </w:r>
      <w:r w:rsidR="00724D05">
        <w:rPr>
          <w:rFonts w:asciiTheme="minorHAnsi" w:hAnsiTheme="minorHAnsi"/>
        </w:rPr>
        <w:t xml:space="preserve"> enhance the system</w:t>
      </w:r>
      <w:r w:rsidR="00785B33">
        <w:rPr>
          <w:rFonts w:asciiTheme="minorHAnsi" w:hAnsiTheme="minorHAnsi"/>
        </w:rPr>
        <w:t xml:space="preserve"> to be SARS compliance</w:t>
      </w:r>
      <w:r>
        <w:rPr>
          <w:rFonts w:asciiTheme="minorHAnsi" w:hAnsiTheme="minorHAnsi"/>
        </w:rPr>
        <w:t xml:space="preserve">. </w:t>
      </w:r>
    </w:p>
    <w:p w:rsidR="005B78D1" w:rsidRDefault="005B78D1" w:rsidP="000A3A82">
      <w:pPr>
        <w:spacing w:after="0" w:line="276" w:lineRule="auto"/>
        <w:contextualSpacing/>
        <w:rPr>
          <w:rFonts w:asciiTheme="minorHAnsi" w:hAnsiTheme="minorHAnsi"/>
        </w:rPr>
      </w:pPr>
    </w:p>
    <w:p w:rsidR="000A3A82" w:rsidRPr="00580DD4" w:rsidRDefault="000A3A82" w:rsidP="000A3A82">
      <w:pPr>
        <w:pStyle w:val="Heading2"/>
        <w:spacing w:after="0"/>
        <w:rPr>
          <w:rFonts w:asciiTheme="minorHAnsi" w:hAnsiTheme="minorHAnsi"/>
        </w:rPr>
      </w:pPr>
      <w:bookmarkStart w:id="9" w:name="_Toc500419235"/>
      <w:r w:rsidRPr="00580DD4">
        <w:rPr>
          <w:rFonts w:asciiTheme="minorHAnsi" w:hAnsiTheme="minorHAnsi"/>
        </w:rPr>
        <w:t>Project Objectives</w:t>
      </w:r>
      <w:bookmarkEnd w:id="9"/>
    </w:p>
    <w:p w:rsidR="00785B33" w:rsidRDefault="000A3A82" w:rsidP="00785B33">
      <w:pPr>
        <w:spacing w:after="0" w:line="276" w:lineRule="auto"/>
        <w:ind w:left="3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The business objectives for the project are as follows:</w:t>
      </w:r>
    </w:p>
    <w:p w:rsidR="000A3A82" w:rsidRDefault="00A22399" w:rsidP="000A3A82">
      <w:pPr>
        <w:pStyle w:val="ListParagraph"/>
        <w:numPr>
          <w:ilvl w:val="0"/>
          <w:numId w:val="13"/>
        </w:numPr>
        <w:spacing w:after="0" w:line="276" w:lineRule="auto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System to perform </w:t>
      </w:r>
      <w:r w:rsidR="00724D05">
        <w:rPr>
          <w:rFonts w:asciiTheme="minorHAnsi" w:hAnsiTheme="minorHAnsi"/>
          <w:color w:val="000000" w:themeColor="text1"/>
        </w:rPr>
        <w:t>YTD Weekly Calculations</w:t>
      </w:r>
    </w:p>
    <w:p w:rsidR="00724D05" w:rsidRDefault="00F252EC" w:rsidP="000A3A82">
      <w:pPr>
        <w:pStyle w:val="ListParagraph"/>
        <w:numPr>
          <w:ilvl w:val="0"/>
          <w:numId w:val="13"/>
        </w:numPr>
        <w:spacing w:after="0" w:line="276" w:lineRule="auto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System should allow the client to Re-</w:t>
      </w:r>
      <w:r w:rsidR="00785B33">
        <w:rPr>
          <w:rFonts w:asciiTheme="minorHAnsi" w:hAnsiTheme="minorHAnsi"/>
          <w:color w:val="000000" w:themeColor="text1"/>
        </w:rPr>
        <w:t>in</w:t>
      </w:r>
      <w:r>
        <w:rPr>
          <w:rFonts w:asciiTheme="minorHAnsi" w:hAnsiTheme="minorHAnsi"/>
          <w:color w:val="000000" w:themeColor="text1"/>
        </w:rPr>
        <w:t>state</w:t>
      </w:r>
      <w:r w:rsidR="00785B33">
        <w:rPr>
          <w:rFonts w:asciiTheme="minorHAnsi" w:hAnsiTheme="minorHAnsi"/>
          <w:color w:val="000000" w:themeColor="text1"/>
        </w:rPr>
        <w:t xml:space="preserve"> discharged</w:t>
      </w:r>
      <w:r w:rsidR="00724D05">
        <w:rPr>
          <w:rFonts w:asciiTheme="minorHAnsi" w:hAnsiTheme="minorHAnsi"/>
          <w:color w:val="000000" w:themeColor="text1"/>
        </w:rPr>
        <w:t xml:space="preserve"> employees </w:t>
      </w:r>
      <w:r w:rsidR="00724D05" w:rsidRPr="00F252EC">
        <w:rPr>
          <w:rFonts w:asciiTheme="minorHAnsi" w:hAnsiTheme="minorHAnsi"/>
          <w:i/>
          <w:color w:val="000000" w:themeColor="text1"/>
          <w:sz w:val="16"/>
          <w:szCs w:val="16"/>
        </w:rPr>
        <w:t>(Engagement and Discharge)</w:t>
      </w:r>
    </w:p>
    <w:p w:rsidR="00724D05" w:rsidRDefault="00F252EC" w:rsidP="000A3A82">
      <w:pPr>
        <w:pStyle w:val="ListParagraph"/>
        <w:numPr>
          <w:ilvl w:val="0"/>
          <w:numId w:val="13"/>
        </w:numPr>
        <w:spacing w:after="0" w:line="276" w:lineRule="auto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System to display the Tax </w:t>
      </w:r>
      <w:r w:rsidR="00724D05">
        <w:rPr>
          <w:rFonts w:asciiTheme="minorHAnsi" w:hAnsiTheme="minorHAnsi"/>
          <w:color w:val="000000" w:themeColor="text1"/>
        </w:rPr>
        <w:t xml:space="preserve">calculations </w:t>
      </w:r>
      <w:r w:rsidR="00CD7DD8">
        <w:rPr>
          <w:rFonts w:asciiTheme="minorHAnsi" w:hAnsiTheme="minorHAnsi"/>
          <w:color w:val="000000" w:themeColor="text1"/>
        </w:rPr>
        <w:t>and formulas</w:t>
      </w:r>
    </w:p>
    <w:p w:rsidR="00724D05" w:rsidRDefault="00A22399" w:rsidP="000A3A82">
      <w:pPr>
        <w:pStyle w:val="ListParagraph"/>
        <w:numPr>
          <w:ilvl w:val="0"/>
          <w:numId w:val="13"/>
        </w:numPr>
        <w:spacing w:after="0" w:line="276" w:lineRule="auto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System should provide clients with correct IRP5 using the </w:t>
      </w:r>
      <w:r w:rsidR="00724D05">
        <w:rPr>
          <w:rFonts w:asciiTheme="minorHAnsi" w:hAnsiTheme="minorHAnsi"/>
          <w:color w:val="000000" w:themeColor="text1"/>
        </w:rPr>
        <w:t>IRP5 Start date</w:t>
      </w:r>
    </w:p>
    <w:p w:rsidR="00CD7DD8" w:rsidRDefault="00CD7DD8" w:rsidP="000A3A82">
      <w:pPr>
        <w:pStyle w:val="ListParagraph"/>
        <w:numPr>
          <w:ilvl w:val="0"/>
          <w:numId w:val="13"/>
        </w:numPr>
        <w:spacing w:after="0" w:line="276" w:lineRule="auto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Comply with weekly Easy filing</w:t>
      </w:r>
    </w:p>
    <w:p w:rsidR="00E47ECD" w:rsidRDefault="00A22399" w:rsidP="000A3A82">
      <w:pPr>
        <w:pStyle w:val="ListParagraph"/>
        <w:numPr>
          <w:ilvl w:val="0"/>
          <w:numId w:val="13"/>
        </w:numPr>
        <w:spacing w:after="0" w:line="276" w:lineRule="auto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System should</w:t>
      </w:r>
      <w:r w:rsidR="00CD7DD8">
        <w:rPr>
          <w:rFonts w:asciiTheme="minorHAnsi" w:hAnsiTheme="minorHAnsi"/>
          <w:color w:val="000000" w:themeColor="text1"/>
        </w:rPr>
        <w:t xml:space="preserve"> provide the client with correct</w:t>
      </w:r>
      <w:r>
        <w:rPr>
          <w:rFonts w:asciiTheme="minorHAnsi" w:hAnsiTheme="minorHAnsi"/>
          <w:color w:val="000000" w:themeColor="text1"/>
        </w:rPr>
        <w:t xml:space="preserve"> </w:t>
      </w:r>
      <w:r w:rsidR="00E47ECD">
        <w:rPr>
          <w:rFonts w:asciiTheme="minorHAnsi" w:hAnsiTheme="minorHAnsi"/>
          <w:color w:val="000000" w:themeColor="text1"/>
        </w:rPr>
        <w:t>Reporting</w:t>
      </w:r>
    </w:p>
    <w:p w:rsidR="000A3A82" w:rsidRDefault="000A3A82" w:rsidP="000A3A82">
      <w:pPr>
        <w:pStyle w:val="Heading2"/>
        <w:spacing w:after="0"/>
        <w:rPr>
          <w:rFonts w:asciiTheme="minorHAnsi" w:hAnsiTheme="minorHAnsi"/>
        </w:rPr>
      </w:pPr>
      <w:bookmarkStart w:id="10" w:name="_Toc500419236"/>
      <w:r w:rsidRPr="00580DD4">
        <w:rPr>
          <w:rFonts w:asciiTheme="minorHAnsi" w:hAnsiTheme="minorHAnsi"/>
        </w:rPr>
        <w:t>Scope</w:t>
      </w:r>
      <w:bookmarkEnd w:id="10"/>
    </w:p>
    <w:p w:rsidR="000A3A82" w:rsidRPr="00D44437" w:rsidRDefault="000A3A82" w:rsidP="00D44437">
      <w:pPr>
        <w:pStyle w:val="ListParagraph"/>
        <w:numPr>
          <w:ilvl w:val="0"/>
          <w:numId w:val="6"/>
        </w:numPr>
        <w:rPr>
          <w:ins w:id="11" w:author="Admin" w:date="2016-12-05T15:04:00Z"/>
          <w:rFonts w:asciiTheme="minorHAnsi" w:hAnsiTheme="minorHAnsi"/>
        </w:rPr>
      </w:pPr>
      <w:r w:rsidRPr="00912B16">
        <w:rPr>
          <w:rFonts w:asciiTheme="minorHAnsi" w:hAnsiTheme="minorHAnsi"/>
        </w:rPr>
        <w:t>Application of the functionality in the following countries</w:t>
      </w:r>
    </w:p>
    <w:p w:rsidR="000A3A82" w:rsidRDefault="000A3A82" w:rsidP="000A3A82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482EEA">
        <w:rPr>
          <w:rFonts w:asciiTheme="minorHAnsi" w:hAnsiTheme="minorHAnsi"/>
        </w:rPr>
        <w:t>Segments</w:t>
      </w:r>
      <w:r w:rsidRPr="0082272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FNB </w:t>
      </w:r>
      <w:r w:rsidRPr="00822727">
        <w:rPr>
          <w:rFonts w:asciiTheme="minorHAnsi" w:hAnsiTheme="minorHAnsi"/>
        </w:rPr>
        <w:t>Business</w:t>
      </w:r>
    </w:p>
    <w:p w:rsidR="00D44437" w:rsidRPr="00822727" w:rsidRDefault="00D44437" w:rsidP="000A3A82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South Africa (C0. 15)</w:t>
      </w:r>
    </w:p>
    <w:p w:rsidR="000A3A82" w:rsidRPr="00822727" w:rsidRDefault="000A3A82" w:rsidP="000A3A82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822727">
        <w:rPr>
          <w:rFonts w:asciiTheme="minorHAnsi" w:hAnsiTheme="minorHAnsi"/>
        </w:rPr>
        <w:t>Systems</w:t>
      </w:r>
    </w:p>
    <w:p w:rsidR="000A3A82" w:rsidRPr="00D44437" w:rsidRDefault="000A3A82" w:rsidP="00D4443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22727">
        <w:rPr>
          <w:rFonts w:asciiTheme="minorHAnsi" w:hAnsiTheme="minorHAnsi"/>
        </w:rPr>
        <w:t>Instant Payroll</w:t>
      </w:r>
    </w:p>
    <w:p w:rsidR="000A3A82" w:rsidRPr="00822727" w:rsidRDefault="000A3A82" w:rsidP="000A3A82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822727">
        <w:rPr>
          <w:rFonts w:asciiTheme="minorHAnsi" w:hAnsiTheme="minorHAnsi"/>
        </w:rPr>
        <w:t>Roles</w:t>
      </w:r>
    </w:p>
    <w:p w:rsidR="000A3A82" w:rsidRPr="001936BB" w:rsidRDefault="00CE1D0C" w:rsidP="000A3A82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Instant Payroll Client</w:t>
      </w:r>
    </w:p>
    <w:p w:rsidR="000A3A82" w:rsidRDefault="000A3A82" w:rsidP="000A3A82">
      <w:pPr>
        <w:pStyle w:val="Heading2"/>
        <w:rPr>
          <w:rFonts w:asciiTheme="minorHAnsi" w:hAnsiTheme="minorHAnsi"/>
        </w:rPr>
      </w:pPr>
      <w:bookmarkStart w:id="12" w:name="_Toc462656684"/>
      <w:bookmarkStart w:id="13" w:name="_Toc500419237"/>
      <w:r w:rsidRPr="007D14A5">
        <w:rPr>
          <w:rFonts w:asciiTheme="minorHAnsi" w:hAnsiTheme="minorHAnsi"/>
        </w:rPr>
        <w:t>Assumptions</w:t>
      </w:r>
      <w:bookmarkEnd w:id="12"/>
      <w:bookmarkEnd w:id="13"/>
    </w:p>
    <w:p w:rsidR="000A3A82" w:rsidRDefault="000A3A82" w:rsidP="000A3A82">
      <w:pPr>
        <w:numPr>
          <w:ilvl w:val="0"/>
          <w:numId w:val="3"/>
        </w:numPr>
        <w:spacing w:after="0" w:line="276" w:lineRule="auto"/>
        <w:rPr>
          <w:rFonts w:asciiTheme="minorHAnsi" w:hAnsiTheme="minorHAnsi"/>
        </w:rPr>
      </w:pPr>
      <w:r w:rsidRPr="00E76191">
        <w:rPr>
          <w:rFonts w:asciiTheme="minorHAnsi" w:hAnsiTheme="minorHAnsi"/>
        </w:rPr>
        <w:t>Instant Solution</w:t>
      </w:r>
      <w:r>
        <w:rPr>
          <w:rFonts w:asciiTheme="minorHAnsi" w:hAnsiTheme="minorHAnsi"/>
        </w:rPr>
        <w:t>s</w:t>
      </w:r>
      <w:r w:rsidRPr="00E76191">
        <w:rPr>
          <w:rFonts w:asciiTheme="minorHAnsi" w:hAnsiTheme="minorHAnsi"/>
        </w:rPr>
        <w:t xml:space="preserve"> Dev will develop the required functionality based on the requirements as recorded in the BRS.</w:t>
      </w:r>
      <w:bookmarkStart w:id="14" w:name="_Toc462656685"/>
    </w:p>
    <w:p w:rsidR="00CD7DD8" w:rsidRDefault="00CD7DD8" w:rsidP="000A3A82">
      <w:pPr>
        <w:numPr>
          <w:ilvl w:val="0"/>
          <w:numId w:val="3"/>
        </w:numPr>
        <w:spacing w:after="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For the Tax year 2017/2018 there will be no weekly EasyFile submissions</w:t>
      </w:r>
    </w:p>
    <w:p w:rsidR="000A3A82" w:rsidRDefault="000A3A82" w:rsidP="000A3A82">
      <w:pPr>
        <w:spacing w:after="0" w:line="276" w:lineRule="auto"/>
        <w:rPr>
          <w:rFonts w:asciiTheme="minorHAnsi" w:hAnsiTheme="minorHAnsi"/>
        </w:rPr>
      </w:pPr>
    </w:p>
    <w:p w:rsidR="000A3A82" w:rsidRDefault="000A3A82" w:rsidP="000A3A82">
      <w:pPr>
        <w:spacing w:after="0" w:line="276" w:lineRule="auto"/>
        <w:rPr>
          <w:rFonts w:asciiTheme="minorHAnsi" w:hAnsiTheme="minorHAnsi"/>
        </w:rPr>
      </w:pPr>
    </w:p>
    <w:p w:rsidR="00323520" w:rsidRPr="008D6EB7" w:rsidRDefault="00323520" w:rsidP="000A3A82">
      <w:pPr>
        <w:spacing w:after="0" w:line="276" w:lineRule="auto"/>
        <w:rPr>
          <w:rFonts w:asciiTheme="minorHAnsi" w:hAnsiTheme="minorHAnsi"/>
        </w:rPr>
      </w:pPr>
    </w:p>
    <w:p w:rsidR="005E1B83" w:rsidRPr="005E1B83" w:rsidRDefault="000A3A82" w:rsidP="005E1B83">
      <w:pPr>
        <w:pStyle w:val="Heading2"/>
      </w:pPr>
      <w:bookmarkStart w:id="15" w:name="_Toc500419238"/>
      <w:r w:rsidRPr="007D14A5">
        <w:lastRenderedPageBreak/>
        <w:t>Critical Success Factors</w:t>
      </w:r>
      <w:bookmarkEnd w:id="14"/>
      <w:bookmarkEnd w:id="15"/>
    </w:p>
    <w:p w:rsidR="00F154D7" w:rsidRDefault="00CD7DD8" w:rsidP="000A3A82">
      <w:pPr>
        <w:numPr>
          <w:ilvl w:val="0"/>
          <w:numId w:val="3"/>
        </w:numPr>
        <w:spacing w:after="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System shoul</w:t>
      </w:r>
      <w:r w:rsidR="00F154D7">
        <w:rPr>
          <w:rFonts w:asciiTheme="minorHAnsi" w:hAnsiTheme="minorHAnsi"/>
        </w:rPr>
        <w:t xml:space="preserve">d perform the YTD Weekly  calculations using the 52/53 weeks </w:t>
      </w:r>
    </w:p>
    <w:p w:rsidR="00F154D7" w:rsidRDefault="00F154D7" w:rsidP="000A3A82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  <w:szCs w:val="20"/>
          <w:lang w:eastAsia="en-GB"/>
        </w:rPr>
      </w:pPr>
      <w:r>
        <w:rPr>
          <w:rFonts w:ascii="Calibri" w:hAnsi="Calibri" w:cs="Calibri"/>
          <w:szCs w:val="20"/>
          <w:lang w:eastAsia="en-GB"/>
        </w:rPr>
        <w:t>System should allow clients to Re-in state employees who have been discharged</w:t>
      </w:r>
    </w:p>
    <w:p w:rsidR="00F154D7" w:rsidRDefault="00F154D7" w:rsidP="000A3A82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  <w:szCs w:val="20"/>
          <w:lang w:eastAsia="en-GB"/>
        </w:rPr>
      </w:pPr>
      <w:r>
        <w:rPr>
          <w:rFonts w:ascii="Calibri" w:hAnsi="Calibri" w:cs="Calibri"/>
          <w:szCs w:val="20"/>
          <w:lang w:eastAsia="en-GB"/>
        </w:rPr>
        <w:t xml:space="preserve">System should allow the clients to view how their Tax is being calculated </w:t>
      </w:r>
    </w:p>
    <w:p w:rsidR="00F154D7" w:rsidRDefault="005E1B83" w:rsidP="000A3A82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  <w:szCs w:val="20"/>
          <w:lang w:eastAsia="en-GB"/>
        </w:rPr>
      </w:pPr>
      <w:r>
        <w:rPr>
          <w:rFonts w:ascii="Calibri" w:hAnsi="Calibri" w:cs="Calibri"/>
          <w:szCs w:val="20"/>
          <w:lang w:eastAsia="en-GB"/>
        </w:rPr>
        <w:t>System should allow the client to generate EasyFile for weekly</w:t>
      </w:r>
    </w:p>
    <w:p w:rsidR="005E1B83" w:rsidRPr="00A74F6A" w:rsidRDefault="005E1B83" w:rsidP="005E1B83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  <w:szCs w:val="20"/>
          <w:lang w:eastAsia="en-GB"/>
        </w:rPr>
      </w:pPr>
      <w:r>
        <w:rPr>
          <w:rFonts w:ascii="Calibri" w:hAnsi="Calibri" w:cs="Calibri"/>
          <w:szCs w:val="20"/>
          <w:lang w:eastAsia="en-GB"/>
        </w:rPr>
        <w:t>System should allow the client to run EMP201 reports</w:t>
      </w:r>
    </w:p>
    <w:p w:rsidR="000A3A82" w:rsidRPr="005E1B83" w:rsidRDefault="000A3A82" w:rsidP="005E1B83">
      <w:pPr>
        <w:pStyle w:val="Heading2"/>
      </w:pPr>
      <w:bookmarkStart w:id="16" w:name="_Toc500419239"/>
      <w:r w:rsidRPr="005E1B83">
        <w:t>Dependencies</w:t>
      </w:r>
      <w:bookmarkEnd w:id="16"/>
      <w:r w:rsidRPr="005E1B83">
        <w:t xml:space="preserve"> </w:t>
      </w:r>
    </w:p>
    <w:p w:rsidR="000A3A82" w:rsidRDefault="000A3A82" w:rsidP="000A3A82">
      <w:pPr>
        <w:numPr>
          <w:ilvl w:val="0"/>
          <w:numId w:val="3"/>
        </w:numPr>
        <w:spacing w:after="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Final approval from Business and Risk.</w:t>
      </w:r>
    </w:p>
    <w:p w:rsidR="00A74F6A" w:rsidRDefault="00A74F6A" w:rsidP="00A74F6A">
      <w:pPr>
        <w:pStyle w:val="Heading2"/>
      </w:pPr>
      <w:bookmarkStart w:id="17" w:name="_Toc500419240"/>
      <w:r w:rsidRPr="00A74F6A">
        <w:t>As is Process</w:t>
      </w:r>
      <w:bookmarkEnd w:id="17"/>
    </w:p>
    <w:p w:rsidR="00A74F6A" w:rsidRDefault="00A74F6A" w:rsidP="00A74F6A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system is currently calculating Weekly payroll using the Monthly snap shoot</w:t>
      </w:r>
    </w:p>
    <w:p w:rsidR="00A74F6A" w:rsidRDefault="00A74F6A" w:rsidP="00A74F6A">
      <w:pPr>
        <w:pStyle w:val="Heading2"/>
      </w:pPr>
      <w:bookmarkStart w:id="18" w:name="_Toc500419241"/>
      <w:r w:rsidRPr="00A74F6A">
        <w:t>To be Process</w:t>
      </w:r>
      <w:bookmarkEnd w:id="18"/>
    </w:p>
    <w:p w:rsidR="00A74F6A" w:rsidRPr="00A74F6A" w:rsidRDefault="00A74F6A" w:rsidP="00A74F6A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Enable Instant Payroll to have YTD weekly calculations and comply to SARS standards</w:t>
      </w:r>
    </w:p>
    <w:p w:rsidR="00A74F6A" w:rsidRPr="00A74F6A" w:rsidRDefault="00A74F6A" w:rsidP="00A74F6A"/>
    <w:p w:rsidR="00A74F6A" w:rsidRPr="00A74F6A" w:rsidRDefault="00A74F6A" w:rsidP="00A74F6A"/>
    <w:p w:rsidR="00A74F6A" w:rsidRPr="00A74F6A" w:rsidRDefault="00A74F6A" w:rsidP="00A74F6A"/>
    <w:p w:rsidR="00A74F6A" w:rsidRDefault="00A74F6A" w:rsidP="00A74F6A">
      <w:pPr>
        <w:spacing w:after="0" w:line="276" w:lineRule="auto"/>
        <w:rPr>
          <w:rFonts w:asciiTheme="minorHAnsi" w:hAnsiTheme="minorHAnsi"/>
        </w:rPr>
      </w:pPr>
    </w:p>
    <w:p w:rsidR="000A3A82" w:rsidRPr="007802DB" w:rsidRDefault="000A3A82" w:rsidP="000A3A82">
      <w:pPr>
        <w:spacing w:after="0" w:line="276" w:lineRule="auto"/>
        <w:rPr>
          <w:rFonts w:asciiTheme="minorHAnsi" w:hAnsiTheme="minorHAnsi"/>
        </w:rPr>
      </w:pPr>
    </w:p>
    <w:p w:rsidR="000A3A82" w:rsidRDefault="000A3A82" w:rsidP="000A3A82">
      <w:pPr>
        <w:spacing w:after="0"/>
        <w:rPr>
          <w:rFonts w:asciiTheme="minorHAnsi" w:hAnsiTheme="minorHAnsi"/>
        </w:rPr>
      </w:pPr>
    </w:p>
    <w:p w:rsidR="000A3A82" w:rsidRDefault="000A3A82" w:rsidP="000A3A82">
      <w:pPr>
        <w:spacing w:after="0"/>
        <w:rPr>
          <w:rFonts w:asciiTheme="minorHAnsi" w:hAnsiTheme="minorHAnsi"/>
        </w:rPr>
      </w:pPr>
    </w:p>
    <w:p w:rsidR="000A3A82" w:rsidRDefault="000A3A82" w:rsidP="000A3A82">
      <w:pPr>
        <w:spacing w:after="0" w:line="240" w:lineRule="auto"/>
        <w:rPr>
          <w:rFonts w:cs="Arial"/>
          <w:b/>
          <w:bCs/>
          <w:iCs/>
          <w:smallCaps/>
          <w:color w:val="333333"/>
          <w:sz w:val="28"/>
          <w:szCs w:val="28"/>
        </w:rPr>
      </w:pPr>
      <w:bookmarkStart w:id="19" w:name="_Toc462656688"/>
      <w:r>
        <w:br w:type="page"/>
      </w:r>
    </w:p>
    <w:p w:rsidR="000A3A82" w:rsidRDefault="000A3A82" w:rsidP="00A74F6A">
      <w:pPr>
        <w:pStyle w:val="Heading2"/>
        <w:numPr>
          <w:ilvl w:val="0"/>
          <w:numId w:val="0"/>
        </w:numPr>
        <w:sectPr w:rsidR="000A3A82" w:rsidSect="00724D05">
          <w:headerReference w:type="default" r:id="rId11"/>
          <w:pgSz w:w="11907" w:h="16840" w:code="9"/>
          <w:pgMar w:top="1260" w:right="1440" w:bottom="993" w:left="1440" w:header="568" w:footer="451" w:gutter="0"/>
          <w:cols w:space="708"/>
          <w:docGrid w:linePitch="360"/>
        </w:sectPr>
      </w:pPr>
    </w:p>
    <w:p w:rsidR="000A3A82" w:rsidRDefault="000A3A82" w:rsidP="000A2323">
      <w:pPr>
        <w:pStyle w:val="Heading1"/>
        <w:spacing w:before="0" w:after="0"/>
        <w:rPr>
          <w:rFonts w:asciiTheme="minorHAnsi" w:hAnsiTheme="minorHAnsi"/>
        </w:rPr>
      </w:pPr>
      <w:bookmarkStart w:id="20" w:name="_Toc500419242"/>
      <w:bookmarkEnd w:id="19"/>
      <w:r w:rsidRPr="00580DD4">
        <w:rPr>
          <w:rFonts w:asciiTheme="minorHAnsi" w:hAnsiTheme="minorHAnsi"/>
        </w:rPr>
        <w:lastRenderedPageBreak/>
        <w:t>Business requirements</w:t>
      </w:r>
      <w:bookmarkEnd w:id="20"/>
      <w:r w:rsidRPr="00580DD4">
        <w:rPr>
          <w:rFonts w:asciiTheme="minorHAnsi" w:hAnsiTheme="minorHAnsi"/>
        </w:rPr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2059"/>
        <w:gridCol w:w="5278"/>
        <w:gridCol w:w="1082"/>
      </w:tblGrid>
      <w:tr w:rsidR="000A3A82" w:rsidTr="00D66680">
        <w:trPr>
          <w:trHeight w:val="265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0A3A82" w:rsidRDefault="000A3A82" w:rsidP="000A2323">
            <w:pPr>
              <w:spacing w:after="0" w:line="276" w:lineRule="auto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04040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0A3A82" w:rsidRDefault="000A3A82" w:rsidP="000A2323">
            <w:pPr>
              <w:spacing w:after="0" w:line="276" w:lineRule="auto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5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04040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0A3A82" w:rsidRDefault="000A3A82" w:rsidP="000A2323">
            <w:pPr>
              <w:spacing w:after="0" w:line="276" w:lineRule="auto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04040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0A3A82" w:rsidRDefault="000A3A82" w:rsidP="000A2323">
            <w:pPr>
              <w:spacing w:after="0" w:line="276" w:lineRule="auto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Priority</w:t>
            </w:r>
          </w:p>
        </w:tc>
      </w:tr>
      <w:tr w:rsidR="000A3A82" w:rsidRPr="00AB0E40" w:rsidTr="00D66680">
        <w:trPr>
          <w:trHeight w:val="281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0A3A82" w:rsidRPr="00AB0E40" w:rsidRDefault="003C2729" w:rsidP="000A2323">
            <w:pPr>
              <w:spacing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</w:t>
            </w:r>
            <w:r w:rsidR="000A3A82" w:rsidRPr="00AB0E40">
              <w:rPr>
                <w:rFonts w:asciiTheme="minorHAnsi" w:hAnsiTheme="minorHAnsi"/>
              </w:rPr>
              <w:t>01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3C2729" w:rsidRDefault="00965247" w:rsidP="000A2323">
            <w:pPr>
              <w:spacing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</w:t>
            </w:r>
            <w:r w:rsidR="003C2729">
              <w:rPr>
                <w:rFonts w:asciiTheme="minorHAnsi" w:hAnsiTheme="minorHAnsi"/>
              </w:rPr>
              <w:t xml:space="preserve">-Instatement </w:t>
            </w:r>
          </w:p>
          <w:p w:rsidR="000A3A82" w:rsidRPr="00AB0E40" w:rsidRDefault="003C2729" w:rsidP="000A2323">
            <w:pPr>
              <w:spacing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(Discharge &amp; Re-engagement)</w:t>
            </w:r>
            <w:r w:rsidR="000A3A82" w:rsidRPr="00AB0E40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950FF" w:rsidRDefault="003C2729" w:rsidP="000A2323">
            <w:pPr>
              <w:spacing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System should have the functionality </w:t>
            </w:r>
            <w:r w:rsidR="008950FF">
              <w:rPr>
                <w:rFonts w:asciiTheme="minorHAnsi" w:hAnsiTheme="minorHAnsi"/>
              </w:rPr>
              <w:t>for Discharged</w:t>
            </w:r>
            <w:r>
              <w:rPr>
                <w:rFonts w:asciiTheme="minorHAnsi" w:hAnsiTheme="minorHAnsi"/>
              </w:rPr>
              <w:t xml:space="preserve"> and re-instated employees</w:t>
            </w:r>
            <w:r w:rsidR="008950FF">
              <w:rPr>
                <w:rFonts w:asciiTheme="minorHAnsi" w:hAnsiTheme="minorHAnsi"/>
              </w:rPr>
              <w:t xml:space="preserve">. </w:t>
            </w:r>
          </w:p>
          <w:p w:rsidR="00DF6A0C" w:rsidRDefault="00DF6A0C" w:rsidP="000A2323">
            <w:pPr>
              <w:spacing w:after="0" w:line="276" w:lineRule="auto"/>
              <w:rPr>
                <w:rFonts w:asciiTheme="minorHAnsi" w:hAnsiTheme="minorHAnsi"/>
              </w:rPr>
            </w:pPr>
          </w:p>
          <w:p w:rsidR="00DF6A0C" w:rsidRPr="00DF6A0C" w:rsidRDefault="00DF6A0C" w:rsidP="000A2323">
            <w:pPr>
              <w:spacing w:after="0" w:line="240" w:lineRule="auto"/>
              <w:rPr>
                <w:rFonts w:asciiTheme="minorHAnsi" w:hAnsiTheme="minorHAnsi"/>
                <w:u w:val="single"/>
              </w:rPr>
            </w:pPr>
            <w:r w:rsidRPr="00DF6A0C">
              <w:rPr>
                <w:rFonts w:asciiTheme="minorHAnsi" w:hAnsiTheme="minorHAnsi"/>
                <w:u w:val="single"/>
              </w:rPr>
              <w:t>Problem:</w:t>
            </w:r>
          </w:p>
          <w:p w:rsidR="00DF6A0C" w:rsidRDefault="008950FF" w:rsidP="000A232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Currently the system is using employee ID as a unique Identifier</w:t>
            </w:r>
            <w:r w:rsidR="00DF6A0C">
              <w:rPr>
                <w:rFonts w:asciiTheme="minorHAnsi" w:hAnsiTheme="minorHAnsi"/>
              </w:rPr>
              <w:t xml:space="preserve"> and this hinders the client fr</w:t>
            </w:r>
            <w:r>
              <w:rPr>
                <w:rFonts w:asciiTheme="minorHAnsi" w:hAnsiTheme="minorHAnsi"/>
              </w:rPr>
              <w:t>o</w:t>
            </w:r>
            <w:r w:rsidR="00DF6A0C">
              <w:rPr>
                <w:rFonts w:asciiTheme="minorHAnsi" w:hAnsiTheme="minorHAnsi"/>
              </w:rPr>
              <w:t>m re-instating</w:t>
            </w:r>
            <w:r>
              <w:rPr>
                <w:rFonts w:asciiTheme="minorHAnsi" w:hAnsiTheme="minorHAnsi"/>
              </w:rPr>
              <w:t xml:space="preserve"> the employee as </w:t>
            </w:r>
            <w:r w:rsidR="00DF6A0C">
              <w:rPr>
                <w:rFonts w:asciiTheme="minorHAnsi" w:hAnsiTheme="minorHAnsi"/>
              </w:rPr>
              <w:t>they information already exist</w:t>
            </w:r>
          </w:p>
          <w:p w:rsidR="00DF6A0C" w:rsidRDefault="00DF6A0C" w:rsidP="000A2323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DF6A0C" w:rsidRDefault="00D32765" w:rsidP="000A2323">
            <w:pPr>
              <w:spacing w:after="0" w:line="240" w:lineRule="auto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  <w:u w:val="single"/>
              </w:rPr>
              <w:t>Resolution</w:t>
            </w:r>
            <w:r w:rsidR="006810A8">
              <w:rPr>
                <w:rFonts w:asciiTheme="minorHAnsi" w:hAnsiTheme="minorHAnsi"/>
                <w:u w:val="single"/>
              </w:rPr>
              <w:t xml:space="preserve"> and Rules:</w:t>
            </w:r>
          </w:p>
          <w:p w:rsidR="000E349D" w:rsidRPr="00DF6A0C" w:rsidRDefault="000E349D" w:rsidP="000A2323">
            <w:pPr>
              <w:spacing w:after="0" w:line="240" w:lineRule="auto"/>
              <w:rPr>
                <w:rFonts w:asciiTheme="minorHAnsi" w:hAnsiTheme="minorHAnsi"/>
                <w:u w:val="single"/>
              </w:rPr>
            </w:pPr>
          </w:p>
          <w:p w:rsidR="006810A8" w:rsidRDefault="00DF6A0C" w:rsidP="000A232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/>
              </w:rPr>
            </w:pPr>
            <w:r w:rsidRPr="006810A8">
              <w:rPr>
                <w:rFonts w:asciiTheme="minorHAnsi" w:hAnsiTheme="minorHAnsi"/>
              </w:rPr>
              <w:t>Create a different unique Identifier</w:t>
            </w:r>
            <w:r w:rsidR="0061311B">
              <w:rPr>
                <w:rFonts w:asciiTheme="minorHAnsi" w:hAnsiTheme="minorHAnsi"/>
              </w:rPr>
              <w:t xml:space="preserve"> e.g. DB_</w:t>
            </w:r>
            <w:r w:rsidR="00B1058B">
              <w:rPr>
                <w:rFonts w:asciiTheme="minorHAnsi" w:hAnsiTheme="minorHAnsi"/>
              </w:rPr>
              <w:t>emp</w:t>
            </w:r>
            <w:r w:rsidR="0061311B">
              <w:rPr>
                <w:rFonts w:asciiTheme="minorHAnsi" w:hAnsiTheme="minorHAnsi"/>
              </w:rPr>
              <w:t>ID</w:t>
            </w:r>
            <w:r w:rsidR="006810A8">
              <w:rPr>
                <w:rFonts w:asciiTheme="minorHAnsi" w:hAnsiTheme="minorHAnsi"/>
              </w:rPr>
              <w:t>#</w:t>
            </w:r>
          </w:p>
          <w:p w:rsidR="006810A8" w:rsidRDefault="006810A8" w:rsidP="000A232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This unique Identifier should </w:t>
            </w:r>
            <w:r w:rsidR="00DF6A0C" w:rsidRPr="006810A8">
              <w:rPr>
                <w:rFonts w:asciiTheme="minorHAnsi" w:hAnsiTheme="minorHAnsi"/>
              </w:rPr>
              <w:t>allow</w:t>
            </w:r>
            <w:r w:rsidRPr="006810A8">
              <w:rPr>
                <w:rFonts w:asciiTheme="minorHAnsi" w:hAnsiTheme="minorHAnsi"/>
              </w:rPr>
              <w:t xml:space="preserve"> the system </w:t>
            </w:r>
            <w:r w:rsidR="00DF6A0C" w:rsidRPr="006810A8">
              <w:rPr>
                <w:rFonts w:asciiTheme="minorHAnsi" w:hAnsiTheme="minorHAnsi"/>
              </w:rPr>
              <w:t xml:space="preserve">to </w:t>
            </w:r>
            <w:r w:rsidR="00B1058B">
              <w:rPr>
                <w:rFonts w:asciiTheme="minorHAnsi" w:hAnsiTheme="minorHAnsi"/>
              </w:rPr>
              <w:t xml:space="preserve">generate separate tax </w:t>
            </w:r>
            <w:r w:rsidR="00DF6A0C" w:rsidRPr="006810A8">
              <w:rPr>
                <w:rFonts w:asciiTheme="minorHAnsi" w:hAnsiTheme="minorHAnsi"/>
              </w:rPr>
              <w:t>certificate</w:t>
            </w:r>
            <w:r>
              <w:rPr>
                <w:rFonts w:asciiTheme="minorHAnsi" w:hAnsiTheme="minorHAnsi"/>
              </w:rPr>
              <w:t>s with records of</w:t>
            </w:r>
            <w:r w:rsidRPr="006810A8">
              <w:rPr>
                <w:rFonts w:asciiTheme="minorHAnsi" w:hAnsiTheme="minorHAnsi"/>
              </w:rPr>
              <w:t xml:space="preserve"> employment </w:t>
            </w:r>
            <w:r>
              <w:rPr>
                <w:rFonts w:asciiTheme="minorHAnsi" w:hAnsiTheme="minorHAnsi"/>
              </w:rPr>
              <w:t xml:space="preserve">period </w:t>
            </w:r>
            <w:r w:rsidR="00F11A32">
              <w:rPr>
                <w:rFonts w:asciiTheme="minorHAnsi" w:hAnsiTheme="minorHAnsi"/>
              </w:rPr>
              <w:t>within the same financial year</w:t>
            </w:r>
          </w:p>
          <w:p w:rsidR="00F11A32" w:rsidRDefault="00CB5DAC" w:rsidP="0061311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Certificate should </w:t>
            </w:r>
            <w:r w:rsidR="00F11A32">
              <w:rPr>
                <w:rFonts w:asciiTheme="minorHAnsi" w:hAnsiTheme="minorHAnsi"/>
              </w:rPr>
              <w:t xml:space="preserve">only tax the </w:t>
            </w:r>
            <w:r>
              <w:rPr>
                <w:rFonts w:asciiTheme="minorHAnsi" w:hAnsiTheme="minorHAnsi"/>
              </w:rPr>
              <w:t>employee on the period they were employed</w:t>
            </w:r>
          </w:p>
          <w:p w:rsidR="0088343E" w:rsidRDefault="00D66680" w:rsidP="0088343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When client tries</w:t>
            </w:r>
            <w:r w:rsidR="00B1058B">
              <w:rPr>
                <w:rFonts w:asciiTheme="minorHAnsi" w:hAnsiTheme="minorHAnsi"/>
              </w:rPr>
              <w:t xml:space="preserve"> to re-capture the details of an</w:t>
            </w:r>
            <w:r w:rsidR="000E0076">
              <w:rPr>
                <w:rFonts w:asciiTheme="minorHAnsi" w:hAnsiTheme="minorHAnsi"/>
              </w:rPr>
              <w:t xml:space="preserve"> existing</w:t>
            </w:r>
            <w:r w:rsidR="00B1058B">
              <w:rPr>
                <w:rFonts w:asciiTheme="minorHAnsi" w:hAnsiTheme="minorHAnsi"/>
              </w:rPr>
              <w:t xml:space="preserve"> employee,</w:t>
            </w:r>
          </w:p>
          <w:p w:rsidR="0088343E" w:rsidRDefault="0088343E" w:rsidP="0088343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B1058B">
              <w:rPr>
                <w:rFonts w:asciiTheme="minorHAnsi" w:hAnsiTheme="minorHAnsi"/>
              </w:rPr>
              <w:t xml:space="preserve">ystem should prompt the client that the employee </w:t>
            </w:r>
            <w:r w:rsidR="000E0076">
              <w:rPr>
                <w:rFonts w:asciiTheme="minorHAnsi" w:hAnsiTheme="minorHAnsi"/>
              </w:rPr>
              <w:t xml:space="preserve">already </w:t>
            </w:r>
            <w:r>
              <w:rPr>
                <w:rFonts w:asciiTheme="minorHAnsi" w:hAnsiTheme="minorHAnsi"/>
              </w:rPr>
              <w:t>exist</w:t>
            </w:r>
          </w:p>
          <w:p w:rsidR="00B1058B" w:rsidRDefault="0088343E" w:rsidP="0088343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And check if employee has</w:t>
            </w:r>
            <w:r w:rsidR="00D66680" w:rsidRPr="0088343E">
              <w:rPr>
                <w:rFonts w:asciiTheme="minorHAnsi" w:hAnsiTheme="minorHAnsi"/>
              </w:rPr>
              <w:t xml:space="preserve"> been discharged if so then </w:t>
            </w:r>
            <w:r>
              <w:rPr>
                <w:rFonts w:asciiTheme="minorHAnsi" w:hAnsiTheme="minorHAnsi"/>
              </w:rPr>
              <w:t>advise client</w:t>
            </w:r>
            <w:r w:rsidR="00B1058B" w:rsidRPr="0088343E">
              <w:rPr>
                <w:rFonts w:asciiTheme="minorHAnsi" w:hAnsiTheme="minorHAnsi"/>
              </w:rPr>
              <w:t xml:space="preserve"> to Re-instate the employee</w:t>
            </w:r>
            <w:r w:rsidR="00AB1572">
              <w:rPr>
                <w:rFonts w:asciiTheme="minorHAnsi" w:hAnsiTheme="minorHAnsi"/>
              </w:rPr>
              <w:t xml:space="preserve"> </w:t>
            </w:r>
          </w:p>
          <w:p w:rsidR="000E349D" w:rsidRPr="0088343E" w:rsidRDefault="000E349D" w:rsidP="000E349D">
            <w:pPr>
              <w:pStyle w:val="ListParagraph"/>
              <w:spacing w:after="0" w:line="240" w:lineRule="auto"/>
              <w:ind w:left="1080"/>
              <w:rPr>
                <w:rFonts w:asciiTheme="minorHAnsi" w:hAnsiTheme="minorHAnsi"/>
              </w:rPr>
            </w:pPr>
          </w:p>
          <w:p w:rsidR="000E0076" w:rsidRDefault="00B1058B" w:rsidP="00D6668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Once the Discharge field is captured then sys</w:t>
            </w:r>
            <w:r w:rsidR="0091202C">
              <w:rPr>
                <w:rFonts w:asciiTheme="minorHAnsi" w:hAnsiTheme="minorHAnsi"/>
              </w:rPr>
              <w:t>tem should show Re-instate checkbox and a</w:t>
            </w:r>
            <w:r>
              <w:rPr>
                <w:rFonts w:asciiTheme="minorHAnsi" w:hAnsiTheme="minorHAnsi"/>
              </w:rPr>
              <w:t xml:space="preserve"> Re-engage</w:t>
            </w:r>
            <w:r w:rsidR="0088343E">
              <w:rPr>
                <w:rFonts w:asciiTheme="minorHAnsi" w:hAnsiTheme="minorHAnsi"/>
              </w:rPr>
              <w:t>ment</w:t>
            </w:r>
            <w:r>
              <w:rPr>
                <w:rFonts w:asciiTheme="minorHAnsi" w:hAnsiTheme="minorHAnsi"/>
              </w:rPr>
              <w:t xml:space="preserve"> date</w:t>
            </w:r>
            <w:r w:rsidR="00482B50">
              <w:rPr>
                <w:rFonts w:asciiTheme="minorHAnsi" w:hAnsiTheme="minorHAnsi"/>
              </w:rPr>
              <w:t xml:space="preserve"> field</w:t>
            </w:r>
            <w:r>
              <w:rPr>
                <w:rFonts w:asciiTheme="minorHAnsi" w:hAnsiTheme="minorHAnsi"/>
              </w:rPr>
              <w:t xml:space="preserve"> </w:t>
            </w:r>
            <w:r w:rsidR="00482B50">
              <w:rPr>
                <w:rFonts w:asciiTheme="minorHAnsi" w:hAnsiTheme="minorHAnsi"/>
              </w:rPr>
              <w:t xml:space="preserve">otherwise </w:t>
            </w:r>
            <w:r w:rsidR="005B4660">
              <w:rPr>
                <w:rFonts w:asciiTheme="minorHAnsi" w:hAnsiTheme="minorHAnsi"/>
              </w:rPr>
              <w:t xml:space="preserve">it should be </w:t>
            </w:r>
            <w:r w:rsidR="00482B50">
              <w:rPr>
                <w:rFonts w:asciiTheme="minorHAnsi" w:hAnsiTheme="minorHAnsi"/>
              </w:rPr>
              <w:t>hid</w:t>
            </w:r>
            <w:r w:rsidR="005B4660">
              <w:rPr>
                <w:rFonts w:asciiTheme="minorHAnsi" w:hAnsiTheme="minorHAnsi"/>
              </w:rPr>
              <w:t>d</w:t>
            </w:r>
            <w:r w:rsidR="00482B50">
              <w:rPr>
                <w:rFonts w:asciiTheme="minorHAnsi" w:hAnsiTheme="minorHAnsi"/>
              </w:rPr>
              <w:t>e</w:t>
            </w:r>
            <w:r w:rsidR="005B4660">
              <w:rPr>
                <w:rFonts w:asciiTheme="minorHAnsi" w:hAnsiTheme="minorHAnsi"/>
              </w:rPr>
              <w:t>n</w:t>
            </w:r>
          </w:p>
          <w:p w:rsidR="00D1335D" w:rsidRPr="005B4660" w:rsidRDefault="00D1335D" w:rsidP="00D6668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/>
                <w:color w:val="FF0000"/>
              </w:rPr>
            </w:pPr>
            <w:r w:rsidRPr="005B4660">
              <w:rPr>
                <w:rFonts w:asciiTheme="minorHAnsi" w:hAnsiTheme="minorHAnsi"/>
                <w:color w:val="FF0000"/>
              </w:rPr>
              <w:t xml:space="preserve">Create new employee numbers </w:t>
            </w:r>
            <w:r w:rsidR="0091202C" w:rsidRPr="005B4660">
              <w:rPr>
                <w:rFonts w:asciiTheme="minorHAnsi" w:hAnsiTheme="minorHAnsi"/>
                <w:color w:val="FF0000"/>
              </w:rPr>
              <w:t>for re-instated employees</w:t>
            </w:r>
          </w:p>
          <w:p w:rsidR="00593E16" w:rsidRPr="00D66680" w:rsidRDefault="00593E16" w:rsidP="00D66680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0A3A82" w:rsidRPr="00AB0E40" w:rsidRDefault="000A3A82" w:rsidP="000A2323">
            <w:pPr>
              <w:spacing w:after="0" w:line="276" w:lineRule="auto"/>
              <w:rPr>
                <w:rFonts w:asciiTheme="minorHAnsi" w:hAnsiTheme="minorHAnsi"/>
              </w:rPr>
            </w:pPr>
            <w:r w:rsidRPr="00AB0E40">
              <w:rPr>
                <w:rFonts w:asciiTheme="minorHAnsi" w:hAnsiTheme="minorHAnsi"/>
              </w:rPr>
              <w:t>M</w:t>
            </w:r>
          </w:p>
        </w:tc>
      </w:tr>
      <w:tr w:rsidR="00D66680" w:rsidRPr="00AB0E40" w:rsidTr="00D66680">
        <w:trPr>
          <w:trHeight w:val="281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66680" w:rsidRDefault="00D66680" w:rsidP="000A2323">
            <w:pPr>
              <w:spacing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</w:t>
            </w:r>
            <w:r w:rsidRPr="00AB0E40">
              <w:rPr>
                <w:rFonts w:asciiTheme="minorHAnsi" w:hAnsiTheme="minorHAnsi"/>
              </w:rPr>
              <w:t>02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66680" w:rsidRDefault="00D66680" w:rsidP="000A2323">
            <w:pPr>
              <w:spacing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IRP5 Start Date </w:t>
            </w:r>
            <w:r w:rsidRPr="00142F8E">
              <w:rPr>
                <w:rFonts w:asciiTheme="minorHAnsi" w:hAnsiTheme="minorHAnsi" w:cs="Arial"/>
                <w:szCs w:val="20"/>
              </w:rPr>
              <w:t xml:space="preserve"> 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66680" w:rsidRDefault="00F477F4" w:rsidP="00D66680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Create </w:t>
            </w:r>
            <w:r w:rsidR="00D66680">
              <w:rPr>
                <w:rFonts w:asciiTheme="minorHAnsi" w:hAnsiTheme="minorHAnsi"/>
              </w:rPr>
              <w:t xml:space="preserve">IRP5 start date, which will be used for tax calculations. </w:t>
            </w:r>
          </w:p>
          <w:p w:rsidR="00D66680" w:rsidRDefault="00D66680" w:rsidP="00D66680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D66680" w:rsidRDefault="00D66680" w:rsidP="00D66680">
            <w:pPr>
              <w:spacing w:after="0" w:line="240" w:lineRule="auto"/>
              <w:rPr>
                <w:rFonts w:asciiTheme="minorHAnsi" w:hAnsiTheme="minorHAnsi"/>
                <w:u w:val="single"/>
              </w:rPr>
            </w:pPr>
            <w:r w:rsidRPr="002A0D3F">
              <w:rPr>
                <w:rFonts w:asciiTheme="minorHAnsi" w:hAnsiTheme="minorHAnsi"/>
                <w:u w:val="single"/>
              </w:rPr>
              <w:t>Problem:</w:t>
            </w:r>
          </w:p>
          <w:p w:rsidR="00D66680" w:rsidRPr="005B4660" w:rsidRDefault="00D66680" w:rsidP="00D66680">
            <w:pPr>
              <w:spacing w:after="0" w:line="240" w:lineRule="auto"/>
              <w:rPr>
                <w:rFonts w:asciiTheme="minorHAnsi" w:hAnsiTheme="minorHAnsi"/>
                <w:color w:val="FF0000"/>
                <w:u w:val="single"/>
              </w:rPr>
            </w:pPr>
            <w:r w:rsidRPr="005B4660">
              <w:rPr>
                <w:rFonts w:asciiTheme="minorHAnsi" w:hAnsiTheme="minorHAnsi"/>
                <w:color w:val="FF0000"/>
              </w:rPr>
              <w:t xml:space="preserve">Currently the system </w:t>
            </w:r>
            <w:r w:rsidR="005B4660" w:rsidRPr="005B4660">
              <w:rPr>
                <w:rFonts w:asciiTheme="minorHAnsi" w:hAnsiTheme="minorHAnsi"/>
                <w:color w:val="FF0000"/>
              </w:rPr>
              <w:t xml:space="preserve">is using the </w:t>
            </w:r>
            <w:proofErr w:type="gramStart"/>
            <w:r w:rsidR="005B4660" w:rsidRPr="005B4660">
              <w:rPr>
                <w:rFonts w:asciiTheme="minorHAnsi" w:hAnsiTheme="minorHAnsi"/>
                <w:color w:val="FF0000"/>
              </w:rPr>
              <w:t>employees</w:t>
            </w:r>
            <w:proofErr w:type="gramEnd"/>
            <w:r w:rsidR="005B4660" w:rsidRPr="005B4660">
              <w:rPr>
                <w:rFonts w:asciiTheme="minorHAnsi" w:hAnsiTheme="minorHAnsi"/>
                <w:color w:val="FF0000"/>
              </w:rPr>
              <w:t xml:space="preserve"> engagement date or the first </w:t>
            </w:r>
            <w:proofErr w:type="spellStart"/>
            <w:r w:rsidR="005B4660" w:rsidRPr="005B4660">
              <w:rPr>
                <w:rFonts w:asciiTheme="minorHAnsi" w:hAnsiTheme="minorHAnsi"/>
                <w:color w:val="FF0000"/>
              </w:rPr>
              <w:t>payrun</w:t>
            </w:r>
            <w:proofErr w:type="spellEnd"/>
            <w:r w:rsidR="005B4660" w:rsidRPr="005B4660">
              <w:rPr>
                <w:rFonts w:asciiTheme="minorHAnsi" w:hAnsiTheme="minorHAnsi"/>
                <w:color w:val="FF0000"/>
              </w:rPr>
              <w:t xml:space="preserve"> period start date to </w:t>
            </w:r>
            <w:r w:rsidRPr="005B4660">
              <w:rPr>
                <w:rFonts w:asciiTheme="minorHAnsi" w:hAnsiTheme="minorHAnsi"/>
                <w:color w:val="FF0000"/>
              </w:rPr>
              <w:t>perform tax calculations but this becomes incorrect if the employee gets discharged and re-instated.</w:t>
            </w:r>
          </w:p>
          <w:p w:rsidR="00D66680" w:rsidRDefault="00D66680" w:rsidP="00D66680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D66680" w:rsidRDefault="00D32765" w:rsidP="00D66680">
            <w:pPr>
              <w:spacing w:after="0" w:line="240" w:lineRule="auto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  <w:u w:val="single"/>
              </w:rPr>
              <w:t>Resolution</w:t>
            </w:r>
            <w:r w:rsidR="00D66680" w:rsidRPr="002A0D3F">
              <w:rPr>
                <w:rFonts w:asciiTheme="minorHAnsi" w:hAnsiTheme="minorHAnsi"/>
                <w:u w:val="single"/>
              </w:rPr>
              <w:t xml:space="preserve"> and Rules:</w:t>
            </w:r>
          </w:p>
          <w:p w:rsidR="000E349D" w:rsidRDefault="000E349D" w:rsidP="00D66680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D66680" w:rsidRPr="002A0D3F" w:rsidRDefault="00D66680" w:rsidP="00D6668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IRP5 Start Date</w:t>
            </w:r>
          </w:p>
          <w:p w:rsidR="00D66680" w:rsidRDefault="00D66680" w:rsidP="00D6668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IRP5 Start date will be used for tax calculations instead of engagement date</w:t>
            </w:r>
          </w:p>
          <w:p w:rsidR="00D66680" w:rsidRDefault="00D66680" w:rsidP="00D6668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For a new employee, system will use the first payslip date and going forward default to the Financial tax year start date  </w:t>
            </w:r>
          </w:p>
          <w:p w:rsidR="00D66680" w:rsidRDefault="00D66680" w:rsidP="00D6668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an employee who has been discharged and</w:t>
            </w:r>
            <w:r w:rsidR="0088343E">
              <w:rPr>
                <w:rFonts w:asciiTheme="minorHAnsi" w:hAnsiTheme="minorHAnsi"/>
              </w:rPr>
              <w:t xml:space="preserve"> re-instated</w:t>
            </w:r>
            <w:r>
              <w:rPr>
                <w:rFonts w:asciiTheme="minorHAnsi" w:hAnsiTheme="minorHAnsi"/>
              </w:rPr>
              <w:t>, system will use the re-insta</w:t>
            </w:r>
            <w:r w:rsidR="0088343E">
              <w:rPr>
                <w:rFonts w:asciiTheme="minorHAnsi" w:hAnsiTheme="minorHAnsi"/>
              </w:rPr>
              <w:t>te</w:t>
            </w:r>
            <w:r>
              <w:rPr>
                <w:rFonts w:asciiTheme="minorHAnsi" w:hAnsiTheme="minorHAnsi"/>
              </w:rPr>
              <w:t>d</w:t>
            </w:r>
            <w:r w:rsidR="0088343E">
              <w:rPr>
                <w:rFonts w:asciiTheme="minorHAnsi" w:hAnsiTheme="minorHAnsi"/>
              </w:rPr>
              <w:t>/ re-engagement</w:t>
            </w:r>
            <w:r>
              <w:rPr>
                <w:rFonts w:asciiTheme="minorHAnsi" w:hAnsiTheme="minorHAnsi"/>
              </w:rPr>
              <w:t xml:space="preserve"> date </w:t>
            </w:r>
            <w:r w:rsidR="005B4660">
              <w:rPr>
                <w:rFonts w:asciiTheme="minorHAnsi" w:hAnsiTheme="minorHAnsi"/>
              </w:rPr>
              <w:t xml:space="preserve">as IRP5 start date </w:t>
            </w:r>
            <w:r>
              <w:rPr>
                <w:rFonts w:asciiTheme="minorHAnsi" w:hAnsiTheme="minorHAnsi"/>
              </w:rPr>
              <w:t xml:space="preserve">for tax calculations  </w:t>
            </w:r>
          </w:p>
          <w:p w:rsidR="00F477F4" w:rsidRDefault="00F477F4" w:rsidP="00F477F4">
            <w:pPr>
              <w:pStyle w:val="ListParagraph"/>
              <w:spacing w:after="0" w:line="240" w:lineRule="auto"/>
              <w:ind w:left="1080"/>
              <w:rPr>
                <w:rFonts w:asciiTheme="minorHAnsi" w:hAnsiTheme="minorHAnsi"/>
              </w:rPr>
            </w:pPr>
          </w:p>
          <w:p w:rsidR="00D66680" w:rsidRPr="005B4660" w:rsidRDefault="00D66680" w:rsidP="00F477F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inorHAnsi" w:hAnsiTheme="minorHAnsi"/>
                <w:color w:val="FF0000"/>
              </w:rPr>
            </w:pPr>
            <w:r w:rsidRPr="005B4660">
              <w:rPr>
                <w:rFonts w:asciiTheme="minorHAnsi" w:hAnsiTheme="minorHAnsi"/>
                <w:color w:val="FF0000"/>
              </w:rPr>
              <w:t>This IRP5 Start date will be used on the back-end and will not be displayed for client’s view.</w:t>
            </w:r>
            <w:r w:rsidR="005B4660">
              <w:rPr>
                <w:rFonts w:asciiTheme="minorHAnsi" w:hAnsiTheme="minorHAnsi"/>
                <w:color w:val="FF0000"/>
              </w:rPr>
              <w:t xml:space="preserve"> (show it)?</w:t>
            </w:r>
          </w:p>
          <w:p w:rsidR="00D66680" w:rsidRPr="005B4660" w:rsidRDefault="005B4660" w:rsidP="00D6668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lastRenderedPageBreak/>
              <w:t>Audit</w:t>
            </w:r>
            <w:r w:rsidR="00D66680" w:rsidRPr="005B4660">
              <w:rPr>
                <w:rFonts w:asciiTheme="minorHAnsi" w:hAnsiTheme="minorHAnsi"/>
                <w:color w:val="FF0000"/>
              </w:rPr>
              <w:t xml:space="preserve"> trail for employment history</w:t>
            </w:r>
          </w:p>
          <w:p w:rsidR="000E349D" w:rsidRDefault="000E349D" w:rsidP="000E349D">
            <w:pPr>
              <w:pStyle w:val="ListParagraph"/>
              <w:spacing w:after="0" w:line="240" w:lineRule="auto"/>
              <w:rPr>
                <w:rFonts w:asciiTheme="minorHAnsi" w:hAnsiTheme="minorHAnsi"/>
              </w:rPr>
            </w:pPr>
          </w:p>
          <w:p w:rsidR="000E349D" w:rsidRPr="000E349D" w:rsidRDefault="000E349D" w:rsidP="000E349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66680" w:rsidRPr="00AB0E40" w:rsidRDefault="00D66680" w:rsidP="000A2323">
            <w:pPr>
              <w:spacing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M</w:t>
            </w:r>
          </w:p>
        </w:tc>
      </w:tr>
      <w:tr w:rsidR="000E349D" w:rsidRPr="00AB0E40" w:rsidTr="00D66680">
        <w:trPr>
          <w:trHeight w:val="281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E349D" w:rsidRDefault="000E349D" w:rsidP="000A2323">
            <w:pPr>
              <w:spacing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</w:t>
            </w:r>
            <w:r w:rsidRPr="00AB0E40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E349D" w:rsidRDefault="000E349D" w:rsidP="000A2323">
            <w:pPr>
              <w:spacing w:after="0" w:line="276" w:lineRule="auto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/>
              </w:rPr>
              <w:t xml:space="preserve">Weekly Year-To-Date calculations </w:t>
            </w:r>
            <w:r w:rsidRPr="00650D5F">
              <w:rPr>
                <w:rFonts w:asciiTheme="minorHAnsi" w:hAnsiTheme="minorHAnsi"/>
                <w:sz w:val="16"/>
                <w:szCs w:val="16"/>
              </w:rPr>
              <w:t>(uif, sdl, paye, med,pen, prov, etc)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E349D" w:rsidRDefault="000E349D" w:rsidP="000E349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System to provide YTD Weekly calculations </w:t>
            </w:r>
          </w:p>
          <w:p w:rsidR="000E349D" w:rsidRDefault="000E349D" w:rsidP="000E349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0E349D" w:rsidRPr="00650D5F" w:rsidRDefault="000E349D" w:rsidP="000E349D">
            <w:pPr>
              <w:spacing w:after="0" w:line="240" w:lineRule="auto"/>
              <w:rPr>
                <w:rFonts w:asciiTheme="minorHAnsi" w:hAnsiTheme="minorHAnsi"/>
                <w:u w:val="single"/>
              </w:rPr>
            </w:pPr>
            <w:r w:rsidRPr="00650D5F">
              <w:rPr>
                <w:rFonts w:asciiTheme="minorHAnsi" w:hAnsiTheme="minorHAnsi"/>
                <w:u w:val="single"/>
              </w:rPr>
              <w:t>Problem:</w:t>
            </w:r>
          </w:p>
          <w:p w:rsidR="000E349D" w:rsidRDefault="000E349D" w:rsidP="000E349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Weekly p</w:t>
            </w:r>
            <w:r w:rsidR="008C20C1">
              <w:rPr>
                <w:rFonts w:asciiTheme="minorHAnsi" w:hAnsiTheme="minorHAnsi"/>
              </w:rPr>
              <w:t>ayrolls are generated using</w:t>
            </w:r>
            <w:r>
              <w:rPr>
                <w:rFonts w:asciiTheme="minorHAnsi" w:hAnsiTheme="minorHAnsi"/>
              </w:rPr>
              <w:t xml:space="preserve"> snapshot</w:t>
            </w:r>
            <w:r w:rsidR="008C20C1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>.</w:t>
            </w:r>
          </w:p>
          <w:p w:rsidR="000E349D" w:rsidRDefault="000E349D" w:rsidP="000E349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0E349D" w:rsidRDefault="00D32765" w:rsidP="000E349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u w:val="single"/>
              </w:rPr>
              <w:t>Resolution</w:t>
            </w:r>
            <w:r w:rsidR="000E349D" w:rsidRPr="00650D5F">
              <w:rPr>
                <w:rFonts w:asciiTheme="minorHAnsi" w:hAnsiTheme="minorHAnsi"/>
                <w:u w:val="single"/>
              </w:rPr>
              <w:t xml:space="preserve"> and Rules</w:t>
            </w:r>
            <w:r w:rsidR="000E349D">
              <w:rPr>
                <w:rFonts w:asciiTheme="minorHAnsi" w:hAnsiTheme="minorHAnsi"/>
                <w:u w:val="single"/>
              </w:rPr>
              <w:t>:</w:t>
            </w:r>
          </w:p>
          <w:p w:rsidR="000E349D" w:rsidRDefault="000E349D" w:rsidP="000E349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/>
              </w:rPr>
            </w:pPr>
            <w:r w:rsidRPr="000174E4">
              <w:rPr>
                <w:rFonts w:asciiTheme="minorHAnsi" w:hAnsiTheme="minorHAnsi"/>
              </w:rPr>
              <w:t xml:space="preserve">Implement a </w:t>
            </w:r>
            <w:r>
              <w:rPr>
                <w:rFonts w:asciiTheme="minorHAnsi" w:hAnsiTheme="minorHAnsi"/>
              </w:rPr>
              <w:t>function</w:t>
            </w:r>
            <w:r w:rsidRPr="000174E4">
              <w:rPr>
                <w:rFonts w:asciiTheme="minorHAnsi" w:hAnsiTheme="minorHAnsi"/>
              </w:rPr>
              <w:t xml:space="preserve"> that will allow the client to select/enter parameters that will determine the nu</w:t>
            </w:r>
            <w:r>
              <w:rPr>
                <w:rFonts w:asciiTheme="minorHAnsi" w:hAnsiTheme="minorHAnsi"/>
              </w:rPr>
              <w:t>mber of weeks for that tax year ( 52 or 53 weeks)</w:t>
            </w:r>
          </w:p>
          <w:p w:rsidR="000E349D" w:rsidRDefault="000E349D" w:rsidP="000E349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  <w:r w:rsidR="009270E4">
              <w:rPr>
                <w:rFonts w:asciiTheme="minorHAnsi" w:hAnsiTheme="minorHAnsi"/>
              </w:rPr>
              <w:t>arameter for client to select</w:t>
            </w:r>
            <w:r>
              <w:rPr>
                <w:rFonts w:asciiTheme="minorHAnsi" w:hAnsiTheme="minorHAnsi"/>
              </w:rPr>
              <w:t>:</w:t>
            </w:r>
          </w:p>
          <w:p w:rsidR="000E349D" w:rsidRDefault="000E349D" w:rsidP="000E349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Pay day (Monday – Sunday)</w:t>
            </w:r>
            <w:r w:rsidR="009270E4">
              <w:rPr>
                <w:rFonts w:asciiTheme="minorHAnsi" w:hAnsiTheme="minorHAnsi"/>
              </w:rPr>
              <w:t xml:space="preserve"> as a </w:t>
            </w:r>
            <w:proofErr w:type="spellStart"/>
            <w:r w:rsidR="009270E4">
              <w:rPr>
                <w:rFonts w:asciiTheme="minorHAnsi" w:hAnsiTheme="minorHAnsi"/>
              </w:rPr>
              <w:t>ddl</w:t>
            </w:r>
            <w:proofErr w:type="spellEnd"/>
          </w:p>
          <w:p w:rsidR="00E72A69" w:rsidRPr="001F172B" w:rsidRDefault="009270E4" w:rsidP="001F172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After select</w:t>
            </w:r>
            <w:r w:rsidR="00AF5F5E">
              <w:rPr>
                <w:rFonts w:asciiTheme="minorHAnsi" w:hAnsiTheme="minorHAnsi"/>
              </w:rPr>
              <w:t>ing</w:t>
            </w:r>
            <w:r>
              <w:rPr>
                <w:rFonts w:asciiTheme="minorHAnsi" w:hAnsiTheme="minorHAnsi"/>
              </w:rPr>
              <w:t xml:space="preserve"> the Pay-day,</w:t>
            </w:r>
            <w:r w:rsidR="00AF5F5E">
              <w:rPr>
                <w:rFonts w:asciiTheme="minorHAnsi" w:hAnsiTheme="minorHAnsi"/>
              </w:rPr>
              <w:t xml:space="preserve"> system should determine if the tax year is a 52/53 weeks then </w:t>
            </w:r>
            <w:r>
              <w:rPr>
                <w:rFonts w:asciiTheme="minorHAnsi" w:hAnsiTheme="minorHAnsi"/>
              </w:rPr>
              <w:t xml:space="preserve"> </w:t>
            </w:r>
            <w:r w:rsidR="00AF5F5E">
              <w:rPr>
                <w:rFonts w:asciiTheme="minorHAnsi" w:hAnsiTheme="minorHAnsi"/>
              </w:rPr>
              <w:t xml:space="preserve">client should select dates </w:t>
            </w:r>
            <w:r w:rsidR="00AF5F5E" w:rsidRPr="001F172B">
              <w:rPr>
                <w:rFonts w:asciiTheme="minorHAnsi" w:hAnsiTheme="minorHAnsi"/>
              </w:rPr>
              <w:t xml:space="preserve">and </w:t>
            </w:r>
            <w:r w:rsidR="00E72A69" w:rsidRPr="001F172B">
              <w:rPr>
                <w:rFonts w:asciiTheme="minorHAnsi" w:hAnsiTheme="minorHAnsi"/>
              </w:rPr>
              <w:t xml:space="preserve">confirm the Tax year dates by proving </w:t>
            </w:r>
            <w:r w:rsidR="007E186F" w:rsidRPr="001F172B">
              <w:rPr>
                <w:rFonts w:asciiTheme="minorHAnsi" w:hAnsiTheme="minorHAnsi"/>
              </w:rPr>
              <w:t>consent /</w:t>
            </w:r>
            <w:r w:rsidR="00E72A69" w:rsidRPr="001F172B">
              <w:rPr>
                <w:rFonts w:asciiTheme="minorHAnsi" w:hAnsiTheme="minorHAnsi"/>
              </w:rPr>
              <w:t>disclaimer</w:t>
            </w:r>
            <w:r w:rsidR="001F172B">
              <w:rPr>
                <w:rFonts w:asciiTheme="minorHAnsi" w:hAnsiTheme="minorHAnsi"/>
              </w:rPr>
              <w:t xml:space="preserve"> </w:t>
            </w:r>
            <w:r w:rsidR="001F172B" w:rsidRPr="001F172B">
              <w:rPr>
                <w:rFonts w:asciiTheme="minorHAnsi" w:hAnsiTheme="minorHAnsi"/>
                <w:i/>
                <w:sz w:val="16"/>
                <w:szCs w:val="16"/>
              </w:rPr>
              <w:t>(</w:t>
            </w:r>
            <w:r w:rsidR="001F172B">
              <w:rPr>
                <w:rFonts w:asciiTheme="minorHAnsi" w:hAnsiTheme="minorHAnsi"/>
                <w:i/>
                <w:sz w:val="16"/>
                <w:szCs w:val="16"/>
              </w:rPr>
              <w:t xml:space="preserve">to ensure </w:t>
            </w:r>
            <w:r w:rsidR="001F172B" w:rsidRPr="001F172B">
              <w:rPr>
                <w:rFonts w:asciiTheme="minorHAnsi" w:hAnsiTheme="minorHAnsi"/>
                <w:i/>
                <w:sz w:val="16"/>
                <w:szCs w:val="16"/>
              </w:rPr>
              <w:t>the client is aware that the information selected will be applied for that Financial Tax year and it cannot be changed)</w:t>
            </w:r>
          </w:p>
          <w:p w:rsidR="00F87B32" w:rsidRPr="00F87B32" w:rsidRDefault="00E72A69" w:rsidP="00F87B3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For the tax year that has 53 weeks the client can selects dates that are either 7 days before the new tax year OR 7 </w:t>
            </w:r>
            <w:r w:rsidR="001F172B">
              <w:rPr>
                <w:rFonts w:asciiTheme="minorHAnsi" w:hAnsiTheme="minorHAnsi"/>
              </w:rPr>
              <w:t xml:space="preserve">days </w:t>
            </w:r>
            <w:r>
              <w:rPr>
                <w:rFonts w:asciiTheme="minorHAnsi" w:hAnsiTheme="minorHAnsi"/>
              </w:rPr>
              <w:t>after/into the new tax year.</w:t>
            </w:r>
          </w:p>
          <w:p w:rsidR="00E72A69" w:rsidRDefault="00E72A69" w:rsidP="001F172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System should then redirect the client to Payslip creat</w:t>
            </w:r>
            <w:r w:rsidR="00F87B32">
              <w:rPr>
                <w:rFonts w:asciiTheme="minorHAnsi" w:hAnsiTheme="minorHAnsi"/>
              </w:rPr>
              <w:t>ion page</w:t>
            </w:r>
            <w:r w:rsidR="00F87B32" w:rsidRPr="00F87B32">
              <w:rPr>
                <w:rFonts w:asciiTheme="minorHAnsi" w:hAnsiTheme="minorHAnsi"/>
                <w:i/>
                <w:sz w:val="16"/>
                <w:szCs w:val="16"/>
              </w:rPr>
              <w:t xml:space="preserve"> (Remove the Payrun Creation page)</w:t>
            </w:r>
          </w:p>
          <w:p w:rsidR="00E72A69" w:rsidRDefault="00E72A69" w:rsidP="001F172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Once the </w:t>
            </w:r>
            <w:r w:rsidR="007E186F">
              <w:rPr>
                <w:rFonts w:asciiTheme="minorHAnsi" w:hAnsiTheme="minorHAnsi"/>
              </w:rPr>
              <w:t>payslip is created and then payrun is closed system should automatically create the next payrun</w:t>
            </w:r>
          </w:p>
          <w:p w:rsidR="00E65D3C" w:rsidRPr="001F172B" w:rsidRDefault="00E72A69" w:rsidP="001F172B">
            <w:pPr>
              <w:pStyle w:val="ListParagraph"/>
              <w:spacing w:after="0" w:line="240" w:lineRule="auto"/>
              <w:ind w:left="1080"/>
              <w:rPr>
                <w:rFonts w:asciiTheme="minorHAnsi" w:hAnsiTheme="minorHAnsi"/>
              </w:rPr>
            </w:pPr>
            <w:r w:rsidRPr="001F172B">
              <w:rPr>
                <w:rFonts w:asciiTheme="minorHAnsi" w:hAnsiTheme="minorHAnsi"/>
              </w:rPr>
              <w:t xml:space="preserve"> </w:t>
            </w:r>
          </w:p>
          <w:p w:rsidR="000E349D" w:rsidRPr="00B40444" w:rsidRDefault="000E349D" w:rsidP="000E349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payments/contributions made to the 3</w:t>
            </w:r>
            <w:r w:rsidRPr="00737BDD">
              <w:rPr>
                <w:rFonts w:asciiTheme="minorHAnsi" w:hAnsiTheme="minorHAnsi"/>
                <w:vertAlign w:val="superscript"/>
              </w:rPr>
              <w:t>rd</w:t>
            </w:r>
            <w:r>
              <w:rPr>
                <w:rFonts w:asciiTheme="minorHAnsi" w:hAnsiTheme="minorHAnsi"/>
              </w:rPr>
              <w:t xml:space="preserve"> party, system should </w:t>
            </w:r>
            <w:r w:rsidRPr="00204BB2">
              <w:rPr>
                <w:rFonts w:asciiTheme="minorHAnsi" w:hAnsiTheme="minorHAnsi"/>
                <w:color w:val="FF0000"/>
              </w:rPr>
              <w:t xml:space="preserve">alert/inform </w:t>
            </w:r>
            <w:r>
              <w:rPr>
                <w:rFonts w:asciiTheme="minorHAnsi" w:hAnsiTheme="minorHAnsi"/>
              </w:rPr>
              <w:t>the client to enter the full monthly amount</w:t>
            </w:r>
          </w:p>
          <w:p w:rsidR="000E349D" w:rsidRDefault="000E349D" w:rsidP="000E349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Then the system should take the full amount paid on monthly bases and divide it by the number of weeks (either 52 or 53) dep</w:t>
            </w:r>
            <w:r w:rsidR="005569E9">
              <w:rPr>
                <w:rFonts w:asciiTheme="minorHAnsi" w:hAnsiTheme="minorHAnsi"/>
              </w:rPr>
              <w:t>ending on that particular month</w:t>
            </w:r>
          </w:p>
          <w:p w:rsidR="005569E9" w:rsidRDefault="005569E9" w:rsidP="005569E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limits for Payment/Con Pension, SDL, UIF should </w:t>
            </w:r>
          </w:p>
          <w:p w:rsidR="005569E9" w:rsidRDefault="005569E9" w:rsidP="00F87B3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System should apply the annual limits for all the Payments/ Contributions (Pension, UIF and  SDL)</w:t>
            </w:r>
          </w:p>
          <w:p w:rsidR="00F87B32" w:rsidRPr="00F87B32" w:rsidRDefault="00F87B32" w:rsidP="00F87B32">
            <w:pPr>
              <w:spacing w:after="0" w:line="240" w:lineRule="auto"/>
              <w:ind w:left="720"/>
              <w:rPr>
                <w:rFonts w:asciiTheme="minorHAnsi" w:hAnsiTheme="minorHAnsi"/>
              </w:rPr>
            </w:pPr>
          </w:p>
          <w:p w:rsidR="00D54704" w:rsidRPr="00F87B32" w:rsidRDefault="000E349D" w:rsidP="00F87B3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 the Payslip creation page and report, the system should then display a portion of amount to be paid to the 3</w:t>
            </w:r>
            <w:r w:rsidRPr="000E349D">
              <w:rPr>
                <w:rFonts w:asciiTheme="minorHAnsi" w:hAnsiTheme="minorHAnsi"/>
              </w:rPr>
              <w:t>rd</w:t>
            </w:r>
            <w:r>
              <w:rPr>
                <w:rFonts w:asciiTheme="minorHAnsi" w:hAnsiTheme="minorHAnsi"/>
              </w:rPr>
              <w:t xml:space="preserve"> party on that particular week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E349D" w:rsidRDefault="000E349D" w:rsidP="000A2323">
            <w:pPr>
              <w:spacing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</w:t>
            </w:r>
          </w:p>
        </w:tc>
      </w:tr>
      <w:tr w:rsidR="000A3A82" w:rsidRPr="00AB0E40" w:rsidTr="00D66680">
        <w:trPr>
          <w:trHeight w:val="281"/>
        </w:trPr>
        <w:tc>
          <w:tcPr>
            <w:tcW w:w="82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0A3A82" w:rsidRPr="00AB0E40" w:rsidRDefault="000E349D" w:rsidP="00724D05">
            <w:pPr>
              <w:spacing w:before="12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</w:t>
            </w:r>
            <w:r w:rsidRPr="00AB0E40">
              <w:rPr>
                <w:rFonts w:asciiTheme="minorHAnsi" w:hAnsiTheme="minorHAnsi"/>
              </w:rPr>
              <w:t>04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0A3A82" w:rsidRPr="00AB0E40" w:rsidRDefault="00F11A32" w:rsidP="00AC12B5">
            <w:pPr>
              <w:spacing w:before="12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calculations on </w:t>
            </w:r>
            <w:r w:rsidR="00AC12B5">
              <w:rPr>
                <w:rFonts w:asciiTheme="minorHAnsi" w:hAnsiTheme="minorHAnsi"/>
              </w:rPr>
              <w:t>system</w:t>
            </w:r>
          </w:p>
        </w:tc>
        <w:tc>
          <w:tcPr>
            <w:tcW w:w="5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350ABF" w:rsidRDefault="00710EDF" w:rsidP="00350AB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Client should be </w:t>
            </w:r>
            <w:r w:rsidR="00350ABF">
              <w:rPr>
                <w:rFonts w:asciiTheme="minorHAnsi" w:hAnsiTheme="minorHAnsi"/>
              </w:rPr>
              <w:t xml:space="preserve">provided with </w:t>
            </w:r>
            <w:r>
              <w:rPr>
                <w:rFonts w:asciiTheme="minorHAnsi" w:hAnsiTheme="minorHAnsi"/>
              </w:rPr>
              <w:t>explanation for tax calculations on the system.</w:t>
            </w:r>
          </w:p>
          <w:p w:rsidR="00350ABF" w:rsidRDefault="00350ABF" w:rsidP="00350ABF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50ABF" w:rsidRPr="00350ABF" w:rsidRDefault="00350ABF" w:rsidP="00350ABF">
            <w:pPr>
              <w:spacing w:after="0" w:line="240" w:lineRule="auto"/>
              <w:rPr>
                <w:rFonts w:asciiTheme="minorHAnsi" w:hAnsiTheme="minorHAnsi"/>
                <w:u w:val="single"/>
              </w:rPr>
            </w:pPr>
            <w:r w:rsidRPr="00350ABF">
              <w:rPr>
                <w:rFonts w:asciiTheme="minorHAnsi" w:hAnsiTheme="minorHAnsi"/>
                <w:u w:val="single"/>
              </w:rPr>
              <w:t>Problem:</w:t>
            </w:r>
          </w:p>
          <w:p w:rsidR="00350ABF" w:rsidRDefault="00350ABF" w:rsidP="00D66680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System does not provide tax calculations or explanation to clients and therefore Support team get a high volume of queries.</w:t>
            </w:r>
          </w:p>
          <w:p w:rsidR="00350ABF" w:rsidRPr="00350ABF" w:rsidRDefault="00D32765" w:rsidP="00350ABF">
            <w:pPr>
              <w:spacing w:after="0" w:line="240" w:lineRule="auto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  <w:u w:val="single"/>
              </w:rPr>
              <w:t>Resolution</w:t>
            </w:r>
            <w:r w:rsidR="00350ABF">
              <w:rPr>
                <w:rFonts w:asciiTheme="minorHAnsi" w:hAnsiTheme="minorHAnsi"/>
                <w:u w:val="single"/>
              </w:rPr>
              <w:t xml:space="preserve"> and </w:t>
            </w:r>
            <w:r w:rsidR="00350ABF" w:rsidRPr="00350ABF">
              <w:rPr>
                <w:rFonts w:asciiTheme="minorHAnsi" w:hAnsiTheme="minorHAnsi"/>
                <w:u w:val="single"/>
              </w:rPr>
              <w:t>Rules:</w:t>
            </w:r>
          </w:p>
          <w:p w:rsidR="00710EDF" w:rsidRDefault="00710EDF" w:rsidP="00350AB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/>
              </w:rPr>
            </w:pPr>
            <w:r w:rsidRPr="00710EDF">
              <w:rPr>
                <w:rFonts w:asciiTheme="minorHAnsi" w:hAnsiTheme="minorHAnsi"/>
              </w:rPr>
              <w:t>Tax calc</w:t>
            </w:r>
          </w:p>
          <w:p w:rsidR="00AC12B5" w:rsidRPr="00710EDF" w:rsidRDefault="00AC12B5" w:rsidP="00350AB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PAYE</w:t>
            </w:r>
          </w:p>
          <w:p w:rsidR="00AC12B5" w:rsidRPr="00AC12B5" w:rsidRDefault="00710EDF" w:rsidP="00AC12B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/>
              </w:rPr>
            </w:pPr>
            <w:r w:rsidRPr="00710EDF">
              <w:rPr>
                <w:rFonts w:asciiTheme="minorHAnsi" w:hAnsiTheme="minorHAnsi"/>
              </w:rPr>
              <w:t>SDL</w:t>
            </w:r>
          </w:p>
          <w:p w:rsidR="00710EDF" w:rsidRPr="00710EDF" w:rsidRDefault="00710EDF" w:rsidP="00350AB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/>
              </w:rPr>
            </w:pPr>
            <w:r w:rsidRPr="00710EDF">
              <w:rPr>
                <w:rFonts w:asciiTheme="minorHAnsi" w:hAnsiTheme="minorHAnsi"/>
              </w:rPr>
              <w:t>UIF</w:t>
            </w:r>
          </w:p>
          <w:p w:rsidR="00710EDF" w:rsidRDefault="00710EDF" w:rsidP="000E349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/>
              </w:rPr>
            </w:pPr>
            <w:r w:rsidRPr="00710EDF">
              <w:rPr>
                <w:rFonts w:asciiTheme="minorHAnsi" w:hAnsiTheme="minorHAnsi"/>
              </w:rPr>
              <w:lastRenderedPageBreak/>
              <w:t xml:space="preserve">Pension calc limitation </w:t>
            </w:r>
          </w:p>
          <w:p w:rsidR="00996650" w:rsidRDefault="00996650" w:rsidP="00996650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96650" w:rsidRPr="00996650" w:rsidRDefault="00996650" w:rsidP="00996650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0A3A82" w:rsidRPr="00AB0E40" w:rsidRDefault="000A3A82" w:rsidP="00724D05">
            <w:pPr>
              <w:spacing w:before="120" w:after="0" w:line="276" w:lineRule="auto"/>
              <w:rPr>
                <w:rFonts w:asciiTheme="minorHAnsi" w:hAnsiTheme="minorHAnsi"/>
              </w:rPr>
            </w:pPr>
            <w:r w:rsidRPr="00AB0E40">
              <w:rPr>
                <w:rFonts w:asciiTheme="minorHAnsi" w:hAnsiTheme="minorHAnsi"/>
              </w:rPr>
              <w:lastRenderedPageBreak/>
              <w:t>M</w:t>
            </w:r>
          </w:p>
        </w:tc>
      </w:tr>
      <w:tr w:rsidR="00F11A32" w:rsidRPr="00AB0E40" w:rsidTr="00D66680">
        <w:trPr>
          <w:trHeight w:val="281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11A32" w:rsidRPr="00AB0E40" w:rsidRDefault="00FA06BA" w:rsidP="00724D05">
            <w:pPr>
              <w:spacing w:before="12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</w:t>
            </w:r>
            <w:r w:rsidR="00F11A32">
              <w:rPr>
                <w:rFonts w:asciiTheme="minorHAnsi" w:hAnsiTheme="minorHAnsi"/>
              </w:rPr>
              <w:t>06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11A32" w:rsidRPr="00AB0E40" w:rsidRDefault="00FA06BA" w:rsidP="00724D05">
            <w:pPr>
              <w:spacing w:before="12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Reporting 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54B59" w:rsidRDefault="00854B59" w:rsidP="00724D05">
            <w:pPr>
              <w:spacing w:before="12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System changes should reflect on the statutory reports</w:t>
            </w:r>
          </w:p>
          <w:p w:rsidR="00854B59" w:rsidRDefault="00854B59" w:rsidP="00854B5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Client should only run reports on past periods </w:t>
            </w:r>
          </w:p>
          <w:p w:rsidR="00557D26" w:rsidRDefault="00854B59" w:rsidP="000E349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EMP201, system should only unlock the report on the last week of the month</w:t>
            </w:r>
          </w:p>
          <w:p w:rsidR="000E349D" w:rsidRPr="000E349D" w:rsidRDefault="000E349D" w:rsidP="000E349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Weekly portion paid toward the 3</w:t>
            </w:r>
            <w:r w:rsidRPr="000E349D">
              <w:rPr>
                <w:rFonts w:asciiTheme="minorHAnsi" w:hAnsiTheme="minorHAnsi"/>
                <w:vertAlign w:val="superscript"/>
              </w:rPr>
              <w:t>rd</w:t>
            </w:r>
            <w:r>
              <w:rPr>
                <w:rFonts w:asciiTheme="minorHAnsi" w:hAnsiTheme="minorHAnsi"/>
              </w:rPr>
              <w:t xml:space="preserve"> party, should reflect on the reports.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11A32" w:rsidRPr="00AB0E40" w:rsidRDefault="00F11A32" w:rsidP="00724D05">
            <w:pPr>
              <w:spacing w:before="12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</w:t>
            </w:r>
          </w:p>
        </w:tc>
      </w:tr>
    </w:tbl>
    <w:p w:rsidR="000A3A82" w:rsidRPr="002A0473" w:rsidRDefault="0044127C" w:rsidP="000A3A82">
      <w:pPr>
        <w:pStyle w:val="Heading1"/>
        <w:rPr>
          <w:rFonts w:asciiTheme="minorHAnsi" w:hAnsiTheme="minorHAnsi"/>
        </w:rPr>
      </w:pPr>
      <w:bookmarkStart w:id="21" w:name="_Toc462656692"/>
      <w:bookmarkStart w:id="22" w:name="_Toc500419243"/>
      <w:r w:rsidRPr="002A0473">
        <w:rPr>
          <w:rFonts w:asciiTheme="minorHAnsi" w:hAnsiTheme="minorHAnsi"/>
        </w:rPr>
        <w:t>NON-FUNCTIONAL</w:t>
      </w:r>
      <w:r w:rsidR="000A3A82" w:rsidRPr="002A0473">
        <w:rPr>
          <w:rFonts w:asciiTheme="minorHAnsi" w:hAnsiTheme="minorHAnsi"/>
        </w:rPr>
        <w:t xml:space="preserve"> Requirements</w:t>
      </w:r>
      <w:bookmarkEnd w:id="21"/>
      <w:bookmarkEnd w:id="22"/>
    </w:p>
    <w:p w:rsidR="000A3A82" w:rsidRDefault="000A3A82" w:rsidP="000A3A82">
      <w:pPr>
        <w:pStyle w:val="Heading2"/>
        <w:spacing w:before="0" w:after="0"/>
        <w:rPr>
          <w:rFonts w:asciiTheme="minorHAnsi" w:hAnsiTheme="minorHAnsi"/>
        </w:rPr>
      </w:pPr>
      <w:bookmarkStart w:id="23" w:name="_Toc462656693"/>
      <w:bookmarkStart w:id="24" w:name="_Toc500419244"/>
      <w:r w:rsidRPr="00351892">
        <w:rPr>
          <w:rFonts w:asciiTheme="minorHAnsi" w:hAnsiTheme="minorHAnsi"/>
        </w:rPr>
        <w:t>Usability Requirements</w:t>
      </w:r>
      <w:bookmarkEnd w:id="23"/>
      <w:bookmarkEnd w:id="24"/>
      <w:r w:rsidRPr="00351892">
        <w:rPr>
          <w:rFonts w:asciiTheme="minorHAnsi" w:hAnsiTheme="minorHAnsi"/>
        </w:rPr>
        <w:t xml:space="preserve"> </w:t>
      </w:r>
    </w:p>
    <w:p w:rsidR="000A3A82" w:rsidRDefault="000A3A82" w:rsidP="002A74B8">
      <w:pPr>
        <w:numPr>
          <w:ilvl w:val="0"/>
          <w:numId w:val="3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Conform to the POPI Act. </w:t>
      </w:r>
    </w:p>
    <w:p w:rsidR="002A74B8" w:rsidRPr="002A74B8" w:rsidRDefault="002A74B8" w:rsidP="00996650">
      <w:pPr>
        <w:spacing w:after="0"/>
        <w:rPr>
          <w:rFonts w:asciiTheme="minorHAnsi" w:hAnsiTheme="minorHAnsi"/>
        </w:rPr>
      </w:pPr>
    </w:p>
    <w:p w:rsidR="000A3A82" w:rsidRPr="00351892" w:rsidRDefault="000A3A82" w:rsidP="000A3A82">
      <w:pPr>
        <w:pStyle w:val="Heading2"/>
        <w:spacing w:before="0" w:after="0"/>
        <w:rPr>
          <w:rFonts w:asciiTheme="minorHAnsi" w:hAnsiTheme="minorHAnsi"/>
        </w:rPr>
      </w:pPr>
      <w:bookmarkStart w:id="25" w:name="_Toc462656694"/>
      <w:bookmarkStart w:id="26" w:name="_Toc500419245"/>
      <w:r>
        <w:rPr>
          <w:rFonts w:asciiTheme="minorHAnsi" w:hAnsiTheme="minorHAnsi"/>
        </w:rPr>
        <w:t>Performance</w:t>
      </w:r>
      <w:r w:rsidRPr="00351892">
        <w:rPr>
          <w:rFonts w:asciiTheme="minorHAnsi" w:hAnsiTheme="minorHAnsi"/>
        </w:rPr>
        <w:t xml:space="preserve"> Requirements</w:t>
      </w:r>
      <w:bookmarkEnd w:id="25"/>
      <w:bookmarkEnd w:id="26"/>
      <w:r w:rsidRPr="00351892">
        <w:rPr>
          <w:rFonts w:asciiTheme="minorHAnsi" w:hAnsiTheme="minorHAnsi"/>
        </w:rPr>
        <w:t xml:space="preserve"> </w:t>
      </w:r>
    </w:p>
    <w:p w:rsidR="000A3A82" w:rsidRPr="003B4E88" w:rsidRDefault="000A3A82" w:rsidP="000A3A82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</w:rPr>
      </w:pPr>
      <w:r w:rsidRPr="003B4E88">
        <w:rPr>
          <w:rFonts w:asciiTheme="minorHAnsi" w:hAnsiTheme="minorHAnsi"/>
        </w:rPr>
        <w:t>Instant Payroll System must be available 24hours a day/7days a week, 365 days a year.</w:t>
      </w:r>
    </w:p>
    <w:p w:rsidR="000A3A82" w:rsidRDefault="000A3A82" w:rsidP="000A3A82">
      <w:pPr>
        <w:pStyle w:val="ListParagraph"/>
        <w:spacing w:after="0"/>
        <w:ind w:left="750"/>
        <w:rPr>
          <w:color w:val="000000"/>
          <w:lang w:eastAsia="en-ZA"/>
        </w:rPr>
      </w:pPr>
    </w:p>
    <w:p w:rsidR="000A3A82" w:rsidRDefault="000A3A82" w:rsidP="000A3A82">
      <w:pPr>
        <w:pStyle w:val="Heading2"/>
        <w:spacing w:before="0" w:after="0"/>
        <w:rPr>
          <w:rFonts w:asciiTheme="minorHAnsi" w:hAnsiTheme="minorHAnsi"/>
        </w:rPr>
      </w:pPr>
      <w:bookmarkStart w:id="27" w:name="_Toc462656695"/>
      <w:bookmarkStart w:id="28" w:name="_Toc500419246"/>
      <w:r w:rsidRPr="004F6213">
        <w:rPr>
          <w:rFonts w:asciiTheme="minorHAnsi" w:hAnsiTheme="minorHAnsi"/>
        </w:rPr>
        <w:t>Security and Access Requirements</w:t>
      </w:r>
      <w:bookmarkEnd w:id="27"/>
      <w:bookmarkEnd w:id="28"/>
    </w:p>
    <w:p w:rsidR="000A3A82" w:rsidRPr="003B4E88" w:rsidRDefault="000A3A82" w:rsidP="000A3A82">
      <w:pPr>
        <w:pStyle w:val="ListParagraph"/>
        <w:numPr>
          <w:ilvl w:val="0"/>
          <w:numId w:val="5"/>
        </w:numPr>
        <w:spacing w:after="0" w:line="276" w:lineRule="auto"/>
        <w:rPr>
          <w:rFonts w:asciiTheme="minorHAnsi" w:hAnsiTheme="minorHAnsi"/>
        </w:rPr>
      </w:pPr>
      <w:r w:rsidRPr="003B4E88">
        <w:rPr>
          <w:rFonts w:asciiTheme="minorHAnsi" w:hAnsiTheme="minorHAnsi"/>
        </w:rPr>
        <w:t>The following permissions must apply:</w:t>
      </w:r>
    </w:p>
    <w:p w:rsidR="000A3A82" w:rsidRPr="003B4E88" w:rsidRDefault="000A3A82" w:rsidP="000A3A82">
      <w:pPr>
        <w:pStyle w:val="ListParagraph"/>
        <w:numPr>
          <w:ilvl w:val="1"/>
          <w:numId w:val="4"/>
        </w:numPr>
        <w:spacing w:after="0" w:line="276" w:lineRule="auto"/>
        <w:rPr>
          <w:rFonts w:asciiTheme="minorHAnsi" w:hAnsiTheme="minorHAnsi"/>
        </w:rPr>
      </w:pPr>
      <w:r w:rsidRPr="003B4E88">
        <w:rPr>
          <w:rFonts w:asciiTheme="minorHAnsi" w:hAnsiTheme="minorHAnsi"/>
        </w:rPr>
        <w:t xml:space="preserve">Primary user for ZOB </w:t>
      </w:r>
    </w:p>
    <w:p w:rsidR="000A3A82" w:rsidRDefault="000A3A82" w:rsidP="00D32765">
      <w:pPr>
        <w:pStyle w:val="ListParagraph"/>
        <w:numPr>
          <w:ilvl w:val="1"/>
          <w:numId w:val="4"/>
        </w:numPr>
        <w:spacing w:after="0" w:line="276" w:lineRule="auto"/>
        <w:rPr>
          <w:rFonts w:asciiTheme="minorHAnsi" w:hAnsiTheme="minorHAnsi"/>
        </w:rPr>
      </w:pPr>
      <w:r w:rsidRPr="003B4E88">
        <w:rPr>
          <w:rFonts w:asciiTheme="minorHAnsi" w:hAnsiTheme="minorHAnsi"/>
        </w:rPr>
        <w:t>Administrator for ZBI</w:t>
      </w:r>
    </w:p>
    <w:p w:rsidR="00D32765" w:rsidRPr="00D32765" w:rsidRDefault="00D32765" w:rsidP="00D32765">
      <w:pPr>
        <w:pStyle w:val="ListParagraph"/>
        <w:spacing w:after="0" w:line="276" w:lineRule="auto"/>
        <w:ind w:left="1440"/>
        <w:rPr>
          <w:rFonts w:asciiTheme="minorHAnsi" w:hAnsiTheme="minorHAnsi"/>
        </w:rPr>
      </w:pPr>
    </w:p>
    <w:p w:rsidR="000A3A82" w:rsidRPr="00351892" w:rsidRDefault="000A3A82" w:rsidP="000A3A82">
      <w:pPr>
        <w:pStyle w:val="Heading2"/>
        <w:spacing w:before="0" w:after="0"/>
        <w:rPr>
          <w:rFonts w:asciiTheme="minorHAnsi" w:hAnsiTheme="minorHAnsi"/>
        </w:rPr>
      </w:pPr>
      <w:bookmarkStart w:id="29" w:name="_Toc462656696"/>
      <w:bookmarkStart w:id="30" w:name="_Toc500419247"/>
      <w:r>
        <w:rPr>
          <w:rFonts w:asciiTheme="minorHAnsi" w:hAnsiTheme="minorHAnsi"/>
        </w:rPr>
        <w:t>Testing Requirements</w:t>
      </w:r>
      <w:bookmarkEnd w:id="29"/>
      <w:bookmarkEnd w:id="30"/>
      <w:r w:rsidRPr="00351892">
        <w:rPr>
          <w:rFonts w:asciiTheme="minorHAnsi" w:hAnsiTheme="minorHAnsi"/>
        </w:rPr>
        <w:t xml:space="preserve"> </w:t>
      </w:r>
    </w:p>
    <w:p w:rsidR="000A3A82" w:rsidRDefault="000A3A82" w:rsidP="000A3A82">
      <w:pPr>
        <w:numPr>
          <w:ilvl w:val="0"/>
          <w:numId w:val="3"/>
        </w:numPr>
        <w:spacing w:after="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Testing INT and QA</w:t>
      </w:r>
    </w:p>
    <w:p w:rsidR="000A3A82" w:rsidRPr="002A0473" w:rsidRDefault="000A3A82" w:rsidP="000A3A82">
      <w:pPr>
        <w:numPr>
          <w:ilvl w:val="0"/>
          <w:numId w:val="3"/>
        </w:numPr>
        <w:spacing w:after="0" w:line="276" w:lineRule="auto"/>
        <w:rPr>
          <w:rFonts w:asciiTheme="minorHAnsi" w:hAnsiTheme="minorHAnsi"/>
        </w:rPr>
      </w:pPr>
      <w:r w:rsidRPr="00351892">
        <w:rPr>
          <w:rFonts w:asciiTheme="minorHAnsi" w:hAnsiTheme="minorHAnsi"/>
        </w:rPr>
        <w:t>Testing acc</w:t>
      </w:r>
      <w:r>
        <w:rPr>
          <w:rFonts w:asciiTheme="minorHAnsi" w:hAnsiTheme="minorHAnsi"/>
        </w:rPr>
        <w:t>ess must be granted to Business</w:t>
      </w:r>
      <w:r w:rsidRPr="00351892">
        <w:rPr>
          <w:rFonts w:asciiTheme="minorHAnsi" w:hAnsiTheme="minorHAnsi"/>
        </w:rPr>
        <w:t>:</w:t>
      </w:r>
    </w:p>
    <w:p w:rsidR="000A3A82" w:rsidRDefault="000A3A82" w:rsidP="000A3A82">
      <w:pPr>
        <w:numPr>
          <w:ilvl w:val="1"/>
          <w:numId w:val="3"/>
        </w:numPr>
        <w:spacing w:after="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Pre-Prod</w:t>
      </w:r>
    </w:p>
    <w:p w:rsidR="000A3A82" w:rsidRPr="00351892" w:rsidRDefault="0044127C" w:rsidP="000A3A82">
      <w:pPr>
        <w:numPr>
          <w:ilvl w:val="0"/>
          <w:numId w:val="3"/>
        </w:numPr>
        <w:spacing w:after="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Sign-off for</w:t>
      </w:r>
      <w:r w:rsidR="000A3A82">
        <w:rPr>
          <w:rFonts w:asciiTheme="minorHAnsi" w:hAnsiTheme="minorHAnsi"/>
        </w:rPr>
        <w:t xml:space="preserve"> Pre-Prod testing must be achieved prior to being migrated into Production</w:t>
      </w:r>
    </w:p>
    <w:p w:rsidR="000A3A82" w:rsidRDefault="000A3A82" w:rsidP="000A3A82">
      <w:pPr>
        <w:numPr>
          <w:ilvl w:val="0"/>
          <w:numId w:val="3"/>
        </w:numPr>
        <w:spacing w:after="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Business </w:t>
      </w:r>
      <w:r w:rsidRPr="00351892">
        <w:rPr>
          <w:rFonts w:asciiTheme="minorHAnsi" w:hAnsiTheme="minorHAnsi"/>
        </w:rPr>
        <w:t xml:space="preserve">to </w:t>
      </w:r>
      <w:r>
        <w:rPr>
          <w:rFonts w:asciiTheme="minorHAnsi" w:hAnsiTheme="minorHAnsi"/>
        </w:rPr>
        <w:t>test in Live</w:t>
      </w:r>
    </w:p>
    <w:p w:rsidR="000A3A82" w:rsidRPr="0090594E" w:rsidRDefault="000A3A82" w:rsidP="000A3A82">
      <w:pPr>
        <w:pStyle w:val="ListParagraph"/>
        <w:numPr>
          <w:ilvl w:val="0"/>
          <w:numId w:val="16"/>
        </w:numPr>
        <w:spacing w:after="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Live test profiles to be requested for Business to test</w:t>
      </w:r>
    </w:p>
    <w:p w:rsidR="000A3A82" w:rsidRDefault="000A3A82" w:rsidP="000A3A82">
      <w:pPr>
        <w:spacing w:after="0" w:line="276" w:lineRule="auto"/>
        <w:rPr>
          <w:rFonts w:asciiTheme="minorHAnsi" w:hAnsiTheme="minorHAnsi"/>
        </w:rPr>
      </w:pPr>
    </w:p>
    <w:p w:rsidR="000A3A82" w:rsidRPr="00610E37" w:rsidRDefault="000A3A82" w:rsidP="000A3A82">
      <w:pPr>
        <w:spacing w:after="0" w:line="276" w:lineRule="auto"/>
        <w:rPr>
          <w:rFonts w:asciiTheme="minorHAnsi" w:hAnsiTheme="minorHAnsi"/>
        </w:rPr>
      </w:pPr>
    </w:p>
    <w:p w:rsidR="000A3A82" w:rsidRDefault="000A3A82" w:rsidP="000A3A82">
      <w:pPr>
        <w:pStyle w:val="Heading1"/>
        <w:keepLines/>
        <w:pageBreakBefore/>
        <w:spacing w:after="60" w:line="276" w:lineRule="auto"/>
        <w:ind w:left="562"/>
        <w:rPr>
          <w:rFonts w:asciiTheme="minorHAnsi" w:hAnsiTheme="minorHAnsi"/>
          <w:sz w:val="36"/>
        </w:rPr>
      </w:pPr>
      <w:bookmarkStart w:id="31" w:name="_Toc411581014"/>
      <w:bookmarkStart w:id="32" w:name="_Toc434832538"/>
      <w:bookmarkStart w:id="33" w:name="_Toc462656700"/>
      <w:bookmarkStart w:id="34" w:name="_Toc500419248"/>
      <w:r w:rsidRPr="00C361F8">
        <w:rPr>
          <w:rFonts w:asciiTheme="minorHAnsi" w:hAnsiTheme="minorHAnsi"/>
          <w:sz w:val="36"/>
        </w:rPr>
        <w:lastRenderedPageBreak/>
        <w:t>Functional Requirements</w:t>
      </w:r>
      <w:r>
        <w:rPr>
          <w:rFonts w:asciiTheme="minorHAnsi" w:hAnsiTheme="minorHAnsi"/>
          <w:sz w:val="36"/>
        </w:rPr>
        <w:t>:</w:t>
      </w:r>
      <w:r w:rsidRPr="00C361F8">
        <w:rPr>
          <w:rFonts w:asciiTheme="minorHAnsi" w:hAnsiTheme="minorHAnsi"/>
          <w:sz w:val="36"/>
        </w:rPr>
        <w:t xml:space="preserve"> </w:t>
      </w:r>
      <w:bookmarkEnd w:id="31"/>
      <w:bookmarkEnd w:id="32"/>
      <w:r>
        <w:rPr>
          <w:rFonts w:asciiTheme="minorHAnsi" w:hAnsiTheme="minorHAnsi"/>
          <w:sz w:val="36"/>
        </w:rPr>
        <w:t>Graphical Depiction</w:t>
      </w:r>
      <w:bookmarkEnd w:id="33"/>
      <w:bookmarkEnd w:id="34"/>
      <w:r>
        <w:rPr>
          <w:rFonts w:asciiTheme="minorHAnsi" w:hAnsiTheme="minorHAnsi"/>
          <w:sz w:val="36"/>
        </w:rPr>
        <w:t xml:space="preserve"> </w:t>
      </w:r>
    </w:p>
    <w:p w:rsidR="00251BD9" w:rsidRDefault="000A3A82" w:rsidP="00251BD9">
      <w:pPr>
        <w:spacing w:after="0" w:line="276" w:lineRule="auto"/>
        <w:rPr>
          <w:rFonts w:asciiTheme="minorHAnsi" w:hAnsiTheme="minorHAnsi"/>
        </w:rPr>
      </w:pPr>
      <w:r w:rsidRPr="00AB0E40">
        <w:rPr>
          <w:rFonts w:asciiTheme="minorHAnsi" w:hAnsiTheme="minorHAnsi"/>
        </w:rPr>
        <w:t xml:space="preserve"> </w:t>
      </w:r>
      <w:r w:rsidR="00251BD9">
        <w:rPr>
          <w:rFonts w:asciiTheme="minorHAnsi" w:hAnsiTheme="minorHAnsi"/>
        </w:rPr>
        <w:t xml:space="preserve"> </w:t>
      </w:r>
    </w:p>
    <w:p w:rsidR="00251BD9" w:rsidRDefault="00251BD9" w:rsidP="00791F35">
      <w:pPr>
        <w:pStyle w:val="Heading2"/>
        <w:spacing w:before="0" w:after="0" w:line="240" w:lineRule="auto"/>
        <w:rPr>
          <w:rFonts w:asciiTheme="minorHAnsi" w:hAnsiTheme="minorHAnsi"/>
        </w:rPr>
      </w:pPr>
      <w:bookmarkStart w:id="35" w:name="_Toc500419249"/>
      <w:r w:rsidRPr="00251BD9">
        <w:rPr>
          <w:rFonts w:asciiTheme="minorHAnsi" w:hAnsiTheme="minorHAnsi"/>
        </w:rPr>
        <w:t>Re-Instatement (Discharge &amp; Re-engagement)</w:t>
      </w:r>
      <w:bookmarkEnd w:id="35"/>
    </w:p>
    <w:p w:rsidR="00BE0704" w:rsidRPr="00BE0704" w:rsidRDefault="00BE0704" w:rsidP="00BE0704"/>
    <w:p w:rsidR="00B75477" w:rsidRPr="00B75477" w:rsidRDefault="00B75477" w:rsidP="00BE0704">
      <w:pPr>
        <w:spacing w:after="0" w:line="240" w:lineRule="auto"/>
        <w:rPr>
          <w:rFonts w:asciiTheme="minorHAnsi" w:hAnsiTheme="minorHAnsi"/>
        </w:rPr>
      </w:pPr>
      <w:r w:rsidRPr="00B75477">
        <w:rPr>
          <w:rFonts w:asciiTheme="minorHAnsi" w:hAnsiTheme="minorHAnsi"/>
        </w:rPr>
        <w:t xml:space="preserve">Client to enter the </w:t>
      </w:r>
      <w:r w:rsidRPr="00D32765">
        <w:rPr>
          <w:rFonts w:asciiTheme="minorHAnsi" w:hAnsiTheme="minorHAnsi"/>
          <w:b/>
        </w:rPr>
        <w:t>Discharge Date</w:t>
      </w:r>
    </w:p>
    <w:p w:rsidR="00BE0704" w:rsidRDefault="0059050D" w:rsidP="00BE0704">
      <w:pPr>
        <w:spacing w:line="240" w:lineRule="auto"/>
      </w:pPr>
      <w:r>
        <w:rPr>
          <w:noProof/>
          <w:lang w:eastAsia="en-ZA"/>
        </w:rPr>
        <w:drawing>
          <wp:inline distT="0" distB="0" distL="0" distR="0" wp14:anchorId="613472AA" wp14:editId="341FCE4F">
            <wp:extent cx="5400135" cy="1802920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652" cy="180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77" w:rsidRDefault="00B75477" w:rsidP="00BE0704">
      <w:pPr>
        <w:spacing w:after="0" w:line="240" w:lineRule="auto"/>
        <w:rPr>
          <w:rFonts w:asciiTheme="minorHAnsi" w:hAnsiTheme="minorHAnsi"/>
        </w:rPr>
      </w:pPr>
      <w:r w:rsidRPr="00B75477">
        <w:rPr>
          <w:rFonts w:asciiTheme="minorHAnsi" w:hAnsiTheme="minorHAnsi"/>
        </w:rPr>
        <w:t xml:space="preserve">Once the Discharge Date is captured system should show the </w:t>
      </w:r>
      <w:r w:rsidR="00D32765" w:rsidRPr="00D32765">
        <w:rPr>
          <w:rFonts w:asciiTheme="minorHAnsi" w:hAnsiTheme="minorHAnsi"/>
          <w:b/>
        </w:rPr>
        <w:t>“Re-instate/ Re-engagement D</w:t>
      </w:r>
      <w:r w:rsidRPr="00D32765">
        <w:rPr>
          <w:rFonts w:asciiTheme="minorHAnsi" w:hAnsiTheme="minorHAnsi"/>
          <w:b/>
        </w:rPr>
        <w:t>ate</w:t>
      </w:r>
      <w:r w:rsidR="00D32765" w:rsidRPr="00D32765">
        <w:rPr>
          <w:rFonts w:asciiTheme="minorHAnsi" w:hAnsiTheme="minorHAnsi"/>
          <w:b/>
        </w:rPr>
        <w:t>”</w:t>
      </w:r>
      <w:r w:rsidRPr="00B75477">
        <w:rPr>
          <w:rFonts w:asciiTheme="minorHAnsi" w:hAnsiTheme="minorHAnsi"/>
        </w:rPr>
        <w:t xml:space="preserve"> field.</w:t>
      </w:r>
    </w:p>
    <w:p w:rsidR="006C3AD9" w:rsidRPr="006C3AD9" w:rsidRDefault="00BE0704" w:rsidP="00BE0704">
      <w:pPr>
        <w:spacing w:line="240" w:lineRule="auto"/>
        <w:rPr>
          <w:rFonts w:asciiTheme="minorHAnsi" w:hAnsiTheme="minorHAnsi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3A6B6A" wp14:editId="33379C9F">
                <wp:simplePos x="0" y="0"/>
                <wp:positionH relativeFrom="column">
                  <wp:posOffset>1811020</wp:posOffset>
                </wp:positionH>
                <wp:positionV relativeFrom="paragraph">
                  <wp:posOffset>664581</wp:posOffset>
                </wp:positionV>
                <wp:extent cx="120650" cy="137735"/>
                <wp:effectExtent l="38100" t="0" r="3175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1377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2EE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2.6pt;margin-top:52.35pt;width:9.5pt;height:10.8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" strokecolor="red" strokeweight="1.5pt">
                <v:stroke endarrow="open" joinstyle="miter"/>
              </v:shape>
            </w:pict>
          </mc:Fallback>
        </mc:AlternateContent>
      </w:r>
      <w:r w:rsidR="0059050D">
        <w:rPr>
          <w:noProof/>
          <w:lang w:eastAsia="en-ZA"/>
        </w:rPr>
        <w:drawing>
          <wp:inline distT="0" distB="0" distL="0" distR="0" wp14:anchorId="778054CD" wp14:editId="114242E6">
            <wp:extent cx="5195592" cy="2441275"/>
            <wp:effectExtent l="0" t="0" r="508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66" w:rsidRPr="00C67FF9" w:rsidRDefault="00E10266" w:rsidP="00BE0704">
      <w:pPr>
        <w:spacing w:line="240" w:lineRule="auto"/>
      </w:pPr>
    </w:p>
    <w:p w:rsidR="000A3A82" w:rsidRDefault="006C3AD9" w:rsidP="000A3A82">
      <w:pPr>
        <w:pStyle w:val="Heading2"/>
        <w:spacing w:before="0" w:after="0"/>
        <w:rPr>
          <w:rFonts w:asciiTheme="minorHAnsi" w:hAnsiTheme="minorHAnsi"/>
        </w:rPr>
      </w:pPr>
      <w:bookmarkStart w:id="36" w:name="_Toc500419250"/>
      <w:r w:rsidRPr="00251BD9">
        <w:rPr>
          <w:rFonts w:asciiTheme="minorHAnsi" w:hAnsiTheme="minorHAnsi"/>
        </w:rPr>
        <w:t>IRP5 Start Date</w:t>
      </w:r>
      <w:bookmarkEnd w:id="36"/>
      <w:r w:rsidRPr="00251BD9">
        <w:rPr>
          <w:rFonts w:asciiTheme="minorHAnsi" w:hAnsiTheme="minorHAnsi"/>
        </w:rPr>
        <w:t xml:space="preserve">  </w:t>
      </w:r>
    </w:p>
    <w:p w:rsidR="006C3AD9" w:rsidRPr="006C3AD9" w:rsidRDefault="006C3AD9" w:rsidP="006C3AD9">
      <w:pPr>
        <w:spacing w:after="0" w:line="240" w:lineRule="auto"/>
      </w:pPr>
      <w:r w:rsidRPr="006C3AD9">
        <w:rPr>
          <w:rFonts w:asciiTheme="minorHAnsi" w:hAnsiTheme="minorHAnsi"/>
        </w:rPr>
        <w:t xml:space="preserve">IRP5 Start date will use the </w:t>
      </w:r>
      <w:r w:rsidR="00D32765">
        <w:rPr>
          <w:rFonts w:asciiTheme="minorHAnsi" w:hAnsiTheme="minorHAnsi"/>
        </w:rPr>
        <w:t xml:space="preserve">date of the </w:t>
      </w:r>
      <w:r w:rsidRPr="006C3AD9">
        <w:rPr>
          <w:rFonts w:asciiTheme="minorHAnsi" w:hAnsiTheme="minorHAnsi"/>
        </w:rPr>
        <w:t>first</w:t>
      </w:r>
      <w:r w:rsidR="00D32765">
        <w:rPr>
          <w:rFonts w:asciiTheme="minorHAnsi" w:hAnsiTheme="minorHAnsi"/>
        </w:rPr>
        <w:t xml:space="preserve"> generated payslip </w:t>
      </w:r>
      <w:r w:rsidRPr="006C3AD9">
        <w:rPr>
          <w:rFonts w:asciiTheme="minorHAnsi" w:hAnsiTheme="minorHAnsi"/>
        </w:rPr>
        <w:t>or the first payslip</w:t>
      </w:r>
      <w:r w:rsidR="00D32765">
        <w:rPr>
          <w:rFonts w:asciiTheme="minorHAnsi" w:hAnsiTheme="minorHAnsi"/>
        </w:rPr>
        <w:t xml:space="preserve"> generated after </w:t>
      </w:r>
      <w:r w:rsidRPr="006C3AD9">
        <w:rPr>
          <w:rFonts w:asciiTheme="minorHAnsi" w:hAnsiTheme="minorHAnsi"/>
        </w:rPr>
        <w:t>being Re-instated.</w:t>
      </w:r>
    </w:p>
    <w:p w:rsidR="006C3AD9" w:rsidRPr="006C3AD9" w:rsidRDefault="00BE0704" w:rsidP="006C3AD9">
      <w:r>
        <w:rPr>
          <w:noProof/>
          <w:lang w:eastAsia="en-ZA"/>
        </w:rPr>
        <w:drawing>
          <wp:inline distT="0" distB="0" distL="0" distR="0" wp14:anchorId="360D1FC9" wp14:editId="30893EA2">
            <wp:extent cx="5732145" cy="1859885"/>
            <wp:effectExtent l="0" t="0" r="190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82" w:rsidRDefault="000A3A82" w:rsidP="000A3A82">
      <w:pPr>
        <w:rPr>
          <w:rFonts w:asciiTheme="minorHAnsi" w:hAnsiTheme="minorHAnsi"/>
        </w:rPr>
      </w:pPr>
    </w:p>
    <w:p w:rsidR="00251BD9" w:rsidRDefault="00251BD9" w:rsidP="000A3A82">
      <w:pPr>
        <w:rPr>
          <w:rFonts w:asciiTheme="minorHAnsi" w:hAnsiTheme="minorHAnsi"/>
        </w:rPr>
      </w:pPr>
    </w:p>
    <w:p w:rsidR="006C3AD9" w:rsidRDefault="006C3AD9" w:rsidP="006C3AD9">
      <w:pPr>
        <w:pStyle w:val="Heading2"/>
        <w:spacing w:before="0" w:after="0"/>
        <w:rPr>
          <w:rFonts w:asciiTheme="minorHAnsi" w:hAnsiTheme="minorHAnsi"/>
        </w:rPr>
      </w:pPr>
      <w:bookmarkStart w:id="37" w:name="_Toc500419251"/>
      <w:r>
        <w:rPr>
          <w:rFonts w:asciiTheme="minorHAnsi" w:hAnsiTheme="minorHAnsi"/>
        </w:rPr>
        <w:t>Display calculations on system</w:t>
      </w:r>
      <w:bookmarkEnd w:id="37"/>
    </w:p>
    <w:p w:rsidR="00045DC6" w:rsidRPr="00045DC6" w:rsidRDefault="00402D0B" w:rsidP="00045DC6">
      <w:pPr>
        <w:spacing w:after="0" w:line="240" w:lineRule="auto"/>
        <w:rPr>
          <w:rFonts w:asciiTheme="minorHAnsi" w:hAnsiTheme="minorHAnsi"/>
        </w:rPr>
      </w:pPr>
      <w:r w:rsidRPr="00045DC6">
        <w:rPr>
          <w:rFonts w:asciiTheme="minorHAnsi" w:hAnsiTheme="minorHAnsi"/>
        </w:rPr>
        <w:t>Client c</w:t>
      </w:r>
      <w:r w:rsidR="00045DC6">
        <w:rPr>
          <w:rFonts w:asciiTheme="minorHAnsi" w:hAnsiTheme="minorHAnsi"/>
        </w:rPr>
        <w:t>an click</w:t>
      </w:r>
      <w:r w:rsidR="00045DC6" w:rsidRPr="00045DC6">
        <w:rPr>
          <w:rFonts w:asciiTheme="minorHAnsi" w:hAnsiTheme="minorHAnsi"/>
        </w:rPr>
        <w:t xml:space="preserve"> </w:t>
      </w:r>
      <w:r w:rsidR="00045DC6" w:rsidRPr="00045DC6">
        <w:rPr>
          <w:rFonts w:asciiTheme="minorHAnsi" w:hAnsiTheme="minorHAnsi"/>
          <w:b/>
        </w:rPr>
        <w:t>Tax Details</w:t>
      </w:r>
      <w:r w:rsidR="00045DC6" w:rsidRPr="00045DC6">
        <w:rPr>
          <w:rFonts w:asciiTheme="minorHAnsi" w:hAnsiTheme="minorHAnsi"/>
        </w:rPr>
        <w:t xml:space="preserve"> to view how the following were calculated</w:t>
      </w:r>
    </w:p>
    <w:p w:rsidR="00045DC6" w:rsidRPr="00045DC6" w:rsidRDefault="00045DC6" w:rsidP="00045DC6">
      <w:pPr>
        <w:spacing w:after="0" w:line="240" w:lineRule="auto"/>
        <w:rPr>
          <w:rFonts w:asciiTheme="minorHAnsi" w:hAnsiTheme="minorHAnsi"/>
        </w:rPr>
      </w:pPr>
      <w:r w:rsidRPr="00045DC6">
        <w:rPr>
          <w:rFonts w:asciiTheme="minorHAnsi" w:hAnsiTheme="minorHAnsi"/>
        </w:rPr>
        <w:t xml:space="preserve"> PAYE,</w:t>
      </w:r>
      <w:r>
        <w:rPr>
          <w:rFonts w:asciiTheme="minorHAnsi" w:hAnsiTheme="minorHAnsi"/>
        </w:rPr>
        <w:t xml:space="preserve"> SDL and UIF or they can click on the informative icon to view the calculations </w:t>
      </w:r>
    </w:p>
    <w:p w:rsidR="00A2385E" w:rsidRDefault="00045DC6" w:rsidP="00A2385E">
      <w:pPr>
        <w:rPr>
          <w:noProof/>
          <w:lang w:val="en-US"/>
        </w:rPr>
      </w:pPr>
      <w:r>
        <w:rPr>
          <w:noProof/>
          <w:lang w:eastAsia="en-ZA"/>
        </w:rPr>
        <w:drawing>
          <wp:inline distT="0" distB="0" distL="0" distR="0" wp14:anchorId="1C3493D0" wp14:editId="28174691">
            <wp:extent cx="6080760" cy="38039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D0B">
        <w:rPr>
          <w:noProof/>
          <w:lang w:val="en-US"/>
        </w:rPr>
        <w:t xml:space="preserve"> </w:t>
      </w:r>
    </w:p>
    <w:p w:rsidR="00045DC6" w:rsidRPr="002354D8" w:rsidRDefault="001D459E" w:rsidP="002354D8">
      <w:pPr>
        <w:spacing w:after="0" w:line="240" w:lineRule="auto"/>
        <w:rPr>
          <w:rFonts w:asciiTheme="minorHAnsi" w:hAnsiTheme="minorHAnsi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FADE67" wp14:editId="7632D1F5">
                <wp:simplePos x="0" y="0"/>
                <wp:positionH relativeFrom="column">
                  <wp:posOffset>4563110</wp:posOffset>
                </wp:positionH>
                <wp:positionV relativeFrom="paragraph">
                  <wp:posOffset>106680</wp:posOffset>
                </wp:positionV>
                <wp:extent cx="482600" cy="2000885"/>
                <wp:effectExtent l="0" t="0" r="69850" b="565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20008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4B4F" id="Straight Arrow Connector 28" o:spid="_x0000_s1026" type="#_x0000_t32" style="position:absolute;margin-left:359.3pt;margin-top:8.4pt;width:38pt;height:15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" strokecolor="red" strokeweight="1pt">
                <v:stroke endarrow="open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AD9B38" wp14:editId="1D286686">
                <wp:simplePos x="0" y="0"/>
                <wp:positionH relativeFrom="column">
                  <wp:posOffset>1518249</wp:posOffset>
                </wp:positionH>
                <wp:positionV relativeFrom="paragraph">
                  <wp:posOffset>106788</wp:posOffset>
                </wp:positionV>
                <wp:extent cx="2043430" cy="1699260"/>
                <wp:effectExtent l="38100" t="0" r="3302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3430" cy="16992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84AC" id="Straight Arrow Connector 25" o:spid="_x0000_s1026" type="#_x0000_t32" style="position:absolute;margin-left:119.55pt;margin-top:8.4pt;width:160.9pt;height:133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" strokecolor="red" strokeweight="1pt">
                <v:stroke endarrow="open" joinstyle="miter"/>
              </v:shape>
            </w:pict>
          </mc:Fallback>
        </mc:AlternateContent>
      </w:r>
      <w:r w:rsidR="00045DC6" w:rsidRPr="002354D8">
        <w:rPr>
          <w:rFonts w:asciiTheme="minorHAnsi" w:hAnsiTheme="minorHAnsi"/>
        </w:rPr>
        <w:t xml:space="preserve">Client should be redirected to the below page when they click </w:t>
      </w:r>
      <w:r w:rsidR="00045DC6" w:rsidRPr="002354D8">
        <w:rPr>
          <w:rFonts w:asciiTheme="minorHAnsi" w:hAnsiTheme="minorHAnsi"/>
          <w:b/>
        </w:rPr>
        <w:t>informative icon</w:t>
      </w:r>
      <w:r w:rsidR="00045DC6" w:rsidRPr="002354D8">
        <w:rPr>
          <w:rFonts w:asciiTheme="minorHAnsi" w:hAnsiTheme="minorHAnsi"/>
        </w:rPr>
        <w:t xml:space="preserve"> or </w:t>
      </w:r>
      <w:r w:rsidR="00045DC6" w:rsidRPr="002354D8">
        <w:rPr>
          <w:rFonts w:asciiTheme="minorHAnsi" w:hAnsiTheme="minorHAnsi"/>
          <w:b/>
        </w:rPr>
        <w:t>Tax details</w:t>
      </w:r>
      <w:r w:rsidR="00045DC6" w:rsidRPr="002354D8">
        <w:rPr>
          <w:rFonts w:asciiTheme="minorHAnsi" w:hAnsiTheme="minorHAnsi"/>
        </w:rPr>
        <w:t xml:space="preserve"> </w:t>
      </w:r>
    </w:p>
    <w:p w:rsidR="002354D8" w:rsidRDefault="001D459E" w:rsidP="00A2385E">
      <w:pPr>
        <w:rPr>
          <w:rFonts w:asciiTheme="minorHAnsi" w:hAnsiTheme="minorHAnsi"/>
        </w:rPr>
      </w:pPr>
      <w:r>
        <w:rPr>
          <w:noProof/>
          <w:lang w:eastAsia="en-ZA"/>
        </w:rPr>
        <w:drawing>
          <wp:inline distT="0" distB="0" distL="0" distR="0" wp14:anchorId="31F1D87B" wp14:editId="260AAA32">
            <wp:extent cx="5732145" cy="2283059"/>
            <wp:effectExtent l="0" t="0" r="1905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D9" w:rsidRDefault="001911D9" w:rsidP="00A2385E">
      <w:pPr>
        <w:rPr>
          <w:rFonts w:asciiTheme="minorHAnsi" w:hAnsiTheme="minorHAnsi"/>
        </w:rPr>
      </w:pPr>
    </w:p>
    <w:p w:rsidR="00F165E6" w:rsidRDefault="00F165E6" w:rsidP="00ED5ADD">
      <w:pPr>
        <w:ind w:firstLine="720"/>
        <w:rPr>
          <w:rFonts w:asciiTheme="minorHAnsi" w:hAnsiTheme="minorHAnsi"/>
        </w:rPr>
      </w:pPr>
    </w:p>
    <w:p w:rsidR="00F165E6" w:rsidRDefault="00F165E6" w:rsidP="00A2385E">
      <w:pPr>
        <w:rPr>
          <w:rFonts w:asciiTheme="minorHAnsi" w:hAnsiTheme="minorHAnsi"/>
        </w:rPr>
      </w:pPr>
    </w:p>
    <w:p w:rsidR="00AC6CF3" w:rsidRDefault="00AC6CF3" w:rsidP="00A2385E">
      <w:pPr>
        <w:rPr>
          <w:rFonts w:asciiTheme="minorHAnsi" w:hAnsiTheme="minorHAnsi"/>
        </w:rPr>
      </w:pPr>
    </w:p>
    <w:p w:rsidR="00AC6CF3" w:rsidRDefault="00AC6CF3" w:rsidP="00A2385E">
      <w:pPr>
        <w:rPr>
          <w:rFonts w:asciiTheme="minorHAnsi" w:hAnsiTheme="minorHAnsi"/>
        </w:rPr>
      </w:pPr>
    </w:p>
    <w:p w:rsidR="00AC6CF3" w:rsidRDefault="00AC6CF3" w:rsidP="00A2385E">
      <w:pPr>
        <w:rPr>
          <w:rFonts w:asciiTheme="minorHAnsi" w:hAnsiTheme="minorHAnsi"/>
        </w:rPr>
      </w:pPr>
    </w:p>
    <w:p w:rsidR="008106EE" w:rsidRPr="00EB65F1" w:rsidRDefault="008106EE" w:rsidP="008106EE">
      <w:pPr>
        <w:spacing w:after="0" w:line="240" w:lineRule="auto"/>
        <w:rPr>
          <w:rFonts w:asciiTheme="minorHAnsi" w:hAnsiTheme="minorHAnsi"/>
        </w:rPr>
      </w:pPr>
      <w:r w:rsidRPr="00EB65F1">
        <w:rPr>
          <w:rFonts w:asciiTheme="minorHAnsi" w:hAnsiTheme="minorHAnsi"/>
        </w:rPr>
        <w:t xml:space="preserve">SDL </w:t>
      </w:r>
    </w:p>
    <w:p w:rsidR="00AC6CF3" w:rsidRDefault="001D459E" w:rsidP="00A2385E">
      <w:pPr>
        <w:rPr>
          <w:rFonts w:asciiTheme="minorHAnsi" w:hAnsiTheme="minorHAnsi"/>
        </w:rPr>
      </w:pPr>
      <w:r>
        <w:rPr>
          <w:noProof/>
          <w:lang w:eastAsia="en-ZA"/>
        </w:rPr>
        <w:drawing>
          <wp:inline distT="0" distB="0" distL="0" distR="0" wp14:anchorId="02300CE5" wp14:editId="086B60AC">
            <wp:extent cx="6228272" cy="3269411"/>
            <wp:effectExtent l="0" t="0" r="127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7064" cy="326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F3" w:rsidRDefault="008106EE" w:rsidP="008106EE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UIF </w:t>
      </w:r>
    </w:p>
    <w:p w:rsidR="008106EE" w:rsidRDefault="00EB65F1" w:rsidP="00A2385E">
      <w:pPr>
        <w:rPr>
          <w:rFonts w:asciiTheme="minorHAnsi" w:hAnsiTheme="minorHAnsi"/>
        </w:rPr>
      </w:pPr>
      <w:r>
        <w:rPr>
          <w:noProof/>
          <w:lang w:eastAsia="en-ZA"/>
        </w:rPr>
        <w:drawing>
          <wp:inline distT="0" distB="0" distL="0" distR="0" wp14:anchorId="1A6851CC" wp14:editId="2F16C921">
            <wp:extent cx="6164889" cy="3419475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2841" cy="341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2ED344" wp14:editId="576B927C">
                <wp:simplePos x="0" y="0"/>
                <wp:positionH relativeFrom="column">
                  <wp:posOffset>60385</wp:posOffset>
                </wp:positionH>
                <wp:positionV relativeFrom="paragraph">
                  <wp:posOffset>785986</wp:posOffset>
                </wp:positionV>
                <wp:extent cx="284672" cy="138023"/>
                <wp:effectExtent l="0" t="0" r="20320" b="146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2" cy="1380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7BFCA" id="Rectangle 38" o:spid="_x0000_s1026" style="position:absolute;margin-left:4.75pt;margin-top:61.9pt;width:22.4pt;height:10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" fillcolor="white [3212]" strokecolor="white [3212]" strokeweight="1pt"/>
            </w:pict>
          </mc:Fallback>
        </mc:AlternateContent>
      </w:r>
    </w:p>
    <w:p w:rsidR="00EB65F1" w:rsidRDefault="00EB65F1" w:rsidP="00A2385E">
      <w:pPr>
        <w:rPr>
          <w:rFonts w:asciiTheme="minorHAnsi" w:hAnsiTheme="minorHAnsi"/>
        </w:rPr>
      </w:pPr>
    </w:p>
    <w:p w:rsidR="00EB65F1" w:rsidRDefault="00EB65F1" w:rsidP="00A2385E">
      <w:pPr>
        <w:rPr>
          <w:rFonts w:asciiTheme="minorHAnsi" w:hAnsiTheme="minorHAnsi"/>
        </w:rPr>
      </w:pPr>
    </w:p>
    <w:p w:rsidR="00EB65F1" w:rsidRDefault="00EB65F1" w:rsidP="00A2385E">
      <w:pPr>
        <w:rPr>
          <w:rFonts w:asciiTheme="minorHAnsi" w:hAnsiTheme="minorHAnsi"/>
        </w:rPr>
      </w:pPr>
    </w:p>
    <w:p w:rsidR="00EB65F1" w:rsidRDefault="00EB65F1" w:rsidP="00A2385E">
      <w:pPr>
        <w:rPr>
          <w:rFonts w:asciiTheme="minorHAnsi" w:hAnsiTheme="minorHAnsi"/>
        </w:rPr>
      </w:pPr>
    </w:p>
    <w:p w:rsidR="00EB65F1" w:rsidRDefault="00EB65F1" w:rsidP="00A2385E">
      <w:pPr>
        <w:rPr>
          <w:rFonts w:asciiTheme="minorHAnsi" w:hAnsiTheme="minorHAnsi"/>
        </w:rPr>
      </w:pPr>
    </w:p>
    <w:p w:rsidR="00EB65F1" w:rsidRDefault="00EB65F1" w:rsidP="00A2385E">
      <w:pPr>
        <w:rPr>
          <w:rFonts w:asciiTheme="minorHAnsi" w:hAnsiTheme="minorHAnsi"/>
        </w:rPr>
      </w:pPr>
    </w:p>
    <w:p w:rsidR="00EB65F1" w:rsidRDefault="00EB65F1" w:rsidP="00A2385E">
      <w:pPr>
        <w:rPr>
          <w:rFonts w:asciiTheme="minorHAnsi" w:hAnsiTheme="minorHAnsi"/>
        </w:rPr>
      </w:pPr>
    </w:p>
    <w:p w:rsidR="00AC6CF3" w:rsidRDefault="00EB65F1" w:rsidP="00EB65F1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PAYE</w:t>
      </w:r>
    </w:p>
    <w:p w:rsidR="00EB65F1" w:rsidRDefault="00EB65F1" w:rsidP="00A2385E">
      <w:pPr>
        <w:rPr>
          <w:rFonts w:asciiTheme="minorHAnsi" w:hAnsiTheme="minorHAnsi"/>
        </w:rPr>
      </w:pPr>
      <w:r>
        <w:rPr>
          <w:noProof/>
          <w:lang w:eastAsia="en-ZA"/>
        </w:rPr>
        <w:drawing>
          <wp:inline distT="0" distB="0" distL="0" distR="0" wp14:anchorId="54DF78C6" wp14:editId="1C291E5F">
            <wp:extent cx="5732145" cy="5274676"/>
            <wp:effectExtent l="0" t="0" r="1905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7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DD" w:rsidRDefault="00380EDD" w:rsidP="00A2385E">
      <w:pPr>
        <w:rPr>
          <w:noProof/>
          <w:lang w:val="en-US"/>
        </w:rPr>
      </w:pPr>
    </w:p>
    <w:p w:rsidR="00EB65F1" w:rsidRDefault="00EB65F1" w:rsidP="00A2385E">
      <w:pPr>
        <w:rPr>
          <w:rFonts w:asciiTheme="minorHAnsi" w:hAnsiTheme="minorHAnsi"/>
        </w:rPr>
      </w:pPr>
    </w:p>
    <w:p w:rsidR="00380EDD" w:rsidRDefault="00380EDD" w:rsidP="00A2385E">
      <w:pPr>
        <w:rPr>
          <w:rFonts w:asciiTheme="minorHAnsi" w:hAnsiTheme="minorHAnsi"/>
        </w:rPr>
      </w:pPr>
    </w:p>
    <w:p w:rsidR="00380EDD" w:rsidRDefault="00380EDD" w:rsidP="00A2385E">
      <w:pPr>
        <w:rPr>
          <w:rFonts w:asciiTheme="minorHAnsi" w:hAnsiTheme="minorHAnsi"/>
        </w:rPr>
      </w:pPr>
    </w:p>
    <w:p w:rsidR="00380EDD" w:rsidRDefault="00380EDD" w:rsidP="00A2385E">
      <w:pPr>
        <w:rPr>
          <w:rFonts w:asciiTheme="minorHAnsi" w:hAnsiTheme="minorHAnsi"/>
        </w:rPr>
      </w:pPr>
    </w:p>
    <w:p w:rsidR="00380EDD" w:rsidRDefault="00380EDD" w:rsidP="00A2385E">
      <w:pPr>
        <w:rPr>
          <w:rFonts w:asciiTheme="minorHAnsi" w:hAnsiTheme="minorHAnsi"/>
        </w:rPr>
      </w:pPr>
    </w:p>
    <w:p w:rsidR="00380EDD" w:rsidRDefault="00380EDD" w:rsidP="00A2385E">
      <w:pPr>
        <w:rPr>
          <w:rFonts w:asciiTheme="minorHAnsi" w:hAnsiTheme="minorHAnsi"/>
        </w:rPr>
      </w:pPr>
    </w:p>
    <w:p w:rsidR="00380EDD" w:rsidRDefault="00380EDD" w:rsidP="00A2385E">
      <w:pPr>
        <w:rPr>
          <w:rFonts w:asciiTheme="minorHAnsi" w:hAnsiTheme="minorHAnsi"/>
        </w:rPr>
      </w:pPr>
    </w:p>
    <w:p w:rsidR="00380EDD" w:rsidRDefault="00380EDD" w:rsidP="00A2385E">
      <w:pPr>
        <w:rPr>
          <w:rFonts w:asciiTheme="minorHAnsi" w:hAnsiTheme="minorHAnsi"/>
        </w:rPr>
      </w:pPr>
    </w:p>
    <w:p w:rsidR="00380EDD" w:rsidRDefault="00380EDD" w:rsidP="00A2385E">
      <w:pPr>
        <w:rPr>
          <w:rFonts w:asciiTheme="minorHAnsi" w:hAnsiTheme="minorHAnsi"/>
        </w:rPr>
      </w:pPr>
    </w:p>
    <w:p w:rsidR="000A3A82" w:rsidRDefault="00251BD9" w:rsidP="000A3A82">
      <w:pPr>
        <w:pStyle w:val="Heading2"/>
        <w:spacing w:before="0" w:after="0"/>
        <w:rPr>
          <w:rFonts w:asciiTheme="minorHAnsi" w:hAnsiTheme="minorHAnsi"/>
        </w:rPr>
      </w:pPr>
      <w:bookmarkStart w:id="38" w:name="_Toc500419252"/>
      <w:r>
        <w:rPr>
          <w:rFonts w:asciiTheme="minorHAnsi" w:hAnsiTheme="minorHAnsi"/>
        </w:rPr>
        <w:t>Weekly Year-To-Date</w:t>
      </w:r>
      <w:bookmarkEnd w:id="38"/>
    </w:p>
    <w:p w:rsidR="00AC6CF3" w:rsidRPr="00510E24" w:rsidRDefault="00510E24" w:rsidP="00AC6CF3">
      <w:pPr>
        <w:spacing w:after="0" w:line="240" w:lineRule="auto"/>
        <w:rPr>
          <w:rFonts w:asciiTheme="minorHAnsi" w:hAnsiTheme="minorHAnsi"/>
        </w:rPr>
      </w:pPr>
      <w:r w:rsidRPr="00510E24">
        <w:rPr>
          <w:rFonts w:asciiTheme="minorHAnsi" w:hAnsiTheme="minorHAnsi"/>
        </w:rPr>
        <w:t>Client to create the Payroll</w:t>
      </w:r>
      <w:r w:rsidR="00B64099" w:rsidRPr="00510E24">
        <w:rPr>
          <w:rFonts w:asciiTheme="minorHAnsi" w:hAnsiTheme="minorHAnsi"/>
        </w:rPr>
        <w:t xml:space="preserve"> </w:t>
      </w:r>
    </w:p>
    <w:p w:rsidR="00AC6CF3" w:rsidRDefault="00510E24" w:rsidP="000A3A82">
      <w:pPr>
        <w:rPr>
          <w:rFonts w:asciiTheme="minorHAnsi" w:hAnsiTheme="minorHAnsi" w:cs="Arial"/>
          <w:b/>
          <w:bCs/>
          <w:iCs/>
          <w:smallCaps/>
          <w:color w:val="333333"/>
          <w:sz w:val="32"/>
          <w:szCs w:val="28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EDF33" wp14:editId="4E45ACAD">
                <wp:simplePos x="0" y="0"/>
                <wp:positionH relativeFrom="column">
                  <wp:posOffset>422694</wp:posOffset>
                </wp:positionH>
                <wp:positionV relativeFrom="paragraph">
                  <wp:posOffset>1304625</wp:posOffset>
                </wp:positionV>
                <wp:extent cx="0" cy="465827"/>
                <wp:effectExtent l="95250" t="0" r="76200" b="488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E6C0D" id="Straight Arrow Connector 33" o:spid="_x0000_s1026" type="#_x0000_t32" style="position:absolute;margin-left:33.3pt;margin-top:102.75pt;width:0;height:36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" strokecolor="red" strokeweight="1.5pt">
                <v:stroke endarrow="open" joinstyle="miter"/>
              </v:shape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61FE3A25" wp14:editId="71097A5A">
            <wp:extent cx="5729922" cy="1449238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96" w:rsidRDefault="00A64896" w:rsidP="00A64896">
      <w:pPr>
        <w:spacing w:line="240" w:lineRule="auto"/>
        <w:rPr>
          <w:rFonts w:asciiTheme="minorHAnsi" w:hAnsiTheme="minorHAnsi"/>
          <w:b/>
        </w:rPr>
      </w:pPr>
      <w:r>
        <w:rPr>
          <w:noProof/>
          <w:lang w:val="en-US"/>
        </w:rPr>
        <w:t xml:space="preserve"> </w:t>
      </w:r>
      <w:r w:rsidRPr="00A64896">
        <w:rPr>
          <w:rFonts w:asciiTheme="minorHAnsi" w:hAnsiTheme="minorHAnsi"/>
        </w:rPr>
        <w:t xml:space="preserve">System should default the Payroll </w:t>
      </w:r>
      <w:r>
        <w:rPr>
          <w:rFonts w:asciiTheme="minorHAnsi" w:hAnsiTheme="minorHAnsi"/>
        </w:rPr>
        <w:t>‘</w:t>
      </w:r>
      <w:r w:rsidRPr="00A64896">
        <w:rPr>
          <w:rFonts w:asciiTheme="minorHAnsi" w:hAnsiTheme="minorHAnsi"/>
        </w:rPr>
        <w:t>Type</w:t>
      </w:r>
      <w:r>
        <w:rPr>
          <w:rFonts w:asciiTheme="minorHAnsi" w:hAnsiTheme="minorHAnsi"/>
        </w:rPr>
        <w:t>’</w:t>
      </w:r>
      <w:r w:rsidR="004D0723">
        <w:rPr>
          <w:rFonts w:asciiTheme="minorHAnsi" w:hAnsiTheme="minorHAnsi"/>
        </w:rPr>
        <w:t xml:space="preserve"> to</w:t>
      </w:r>
      <w:r w:rsidRPr="00A64896">
        <w:rPr>
          <w:rFonts w:asciiTheme="minorHAnsi" w:hAnsiTheme="minorHAnsi"/>
        </w:rPr>
        <w:t xml:space="preserve"> </w:t>
      </w:r>
      <w:r w:rsidRPr="00A64896">
        <w:rPr>
          <w:rFonts w:asciiTheme="minorHAnsi" w:hAnsiTheme="minorHAnsi"/>
          <w:b/>
        </w:rPr>
        <w:t>Monthly</w:t>
      </w:r>
      <w:r w:rsidR="00510E24">
        <w:rPr>
          <w:noProof/>
          <w:lang w:eastAsia="en-ZA"/>
        </w:rPr>
        <w:drawing>
          <wp:inline distT="0" distB="0" distL="0" distR="0" wp14:anchorId="13A7B187" wp14:editId="23525200">
            <wp:extent cx="5676177" cy="1958196"/>
            <wp:effectExtent l="0" t="0" r="127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9017" cy="195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DD" w:rsidRPr="00380EDD" w:rsidRDefault="00380EDD" w:rsidP="00A64896">
      <w:pPr>
        <w:spacing w:line="240" w:lineRule="auto"/>
        <w:rPr>
          <w:rFonts w:asciiTheme="minorHAnsi" w:hAnsiTheme="minorHAnsi"/>
          <w:b/>
        </w:rPr>
      </w:pPr>
    </w:p>
    <w:p w:rsidR="00AC6CF3" w:rsidRPr="00510E24" w:rsidRDefault="00A30FA4" w:rsidP="00AC6CF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Once </w:t>
      </w:r>
      <w:r w:rsidR="004D0723">
        <w:rPr>
          <w:rFonts w:asciiTheme="minorHAnsi" w:hAnsiTheme="minorHAnsi"/>
        </w:rPr>
        <w:t>‘</w:t>
      </w:r>
      <w:r w:rsidR="00D54704" w:rsidRPr="00510E24">
        <w:rPr>
          <w:rFonts w:asciiTheme="minorHAnsi" w:hAnsiTheme="minorHAnsi"/>
        </w:rPr>
        <w:t>Week</w:t>
      </w:r>
      <w:r w:rsidR="004D0723">
        <w:rPr>
          <w:rFonts w:asciiTheme="minorHAnsi" w:hAnsiTheme="minorHAnsi"/>
        </w:rPr>
        <w:t>ly’</w:t>
      </w:r>
      <w:r>
        <w:rPr>
          <w:rFonts w:asciiTheme="minorHAnsi" w:hAnsiTheme="minorHAnsi"/>
        </w:rPr>
        <w:t xml:space="preserve"> is selected</w:t>
      </w:r>
      <w:r w:rsidR="001068DA">
        <w:rPr>
          <w:rFonts w:asciiTheme="minorHAnsi" w:hAnsiTheme="minorHAnsi"/>
        </w:rPr>
        <w:t xml:space="preserve"> as</w:t>
      </w:r>
      <w:r w:rsidR="001068DA" w:rsidRPr="001068DA">
        <w:rPr>
          <w:rFonts w:asciiTheme="minorHAnsi" w:hAnsiTheme="minorHAnsi"/>
        </w:rPr>
        <w:t xml:space="preserve"> </w:t>
      </w:r>
      <w:r w:rsidR="001068DA">
        <w:rPr>
          <w:rFonts w:asciiTheme="minorHAnsi" w:hAnsiTheme="minorHAnsi"/>
        </w:rPr>
        <w:t>payroll T</w:t>
      </w:r>
      <w:r w:rsidR="001068DA" w:rsidRPr="00510E24">
        <w:rPr>
          <w:rFonts w:asciiTheme="minorHAnsi" w:hAnsiTheme="minorHAnsi"/>
        </w:rPr>
        <w:t>ype</w:t>
      </w:r>
      <w:r>
        <w:rPr>
          <w:rFonts w:asciiTheme="minorHAnsi" w:hAnsiTheme="minorHAnsi"/>
        </w:rPr>
        <w:t>,</w:t>
      </w:r>
      <w:r w:rsidR="00D54704" w:rsidRPr="00510E24">
        <w:rPr>
          <w:rFonts w:asciiTheme="minorHAnsi" w:hAnsiTheme="minorHAnsi"/>
        </w:rPr>
        <w:t xml:space="preserve"> system should </w:t>
      </w:r>
      <w:r>
        <w:rPr>
          <w:rFonts w:asciiTheme="minorHAnsi" w:hAnsiTheme="minorHAnsi"/>
        </w:rPr>
        <w:t>display the</w:t>
      </w:r>
      <w:r w:rsidR="00AC6CF3" w:rsidRPr="00510E24">
        <w:rPr>
          <w:rFonts w:asciiTheme="minorHAnsi" w:hAnsiTheme="minorHAnsi"/>
        </w:rPr>
        <w:t xml:space="preserve"> below screen</w:t>
      </w:r>
      <w:r w:rsidR="00B64099" w:rsidRPr="00510E24">
        <w:rPr>
          <w:rFonts w:asciiTheme="minorHAnsi" w:hAnsiTheme="minorHAnsi"/>
        </w:rPr>
        <w:t xml:space="preserve"> for </w:t>
      </w:r>
      <w:r>
        <w:rPr>
          <w:rFonts w:asciiTheme="minorHAnsi" w:hAnsiTheme="minorHAnsi"/>
        </w:rPr>
        <w:t xml:space="preserve">clients to select </w:t>
      </w:r>
      <w:r w:rsidR="00B64099" w:rsidRPr="004D0723">
        <w:rPr>
          <w:rFonts w:asciiTheme="minorHAnsi" w:hAnsiTheme="minorHAnsi"/>
          <w:b/>
        </w:rPr>
        <w:t>Pay Date</w:t>
      </w:r>
    </w:p>
    <w:p w:rsidR="00AC6CF3" w:rsidRDefault="004D0723" w:rsidP="000A3A82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08831" wp14:editId="03159081">
                <wp:simplePos x="0" y="0"/>
                <wp:positionH relativeFrom="column">
                  <wp:posOffset>5468620</wp:posOffset>
                </wp:positionH>
                <wp:positionV relativeFrom="paragraph">
                  <wp:posOffset>964837</wp:posOffset>
                </wp:positionV>
                <wp:extent cx="0" cy="154988"/>
                <wp:effectExtent l="95250" t="0" r="57150" b="546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35150" id="Straight Arrow Connector 37" o:spid="_x0000_s1026" type="#_x0000_t32" style="position:absolute;margin-left:430.6pt;margin-top:75.95pt;width:0;height:1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" strokecolor="red" strokeweight="1.5pt">
                <v:stroke endarrow="open" joinstyle="miter"/>
              </v:shape>
            </w:pict>
          </mc:Fallback>
        </mc:AlternateContent>
      </w:r>
      <w:r w:rsidR="00675FA4">
        <w:rPr>
          <w:noProof/>
          <w:lang w:eastAsia="en-ZA"/>
        </w:rPr>
        <w:drawing>
          <wp:inline distT="0" distB="0" distL="0" distR="0" wp14:anchorId="6D554A06" wp14:editId="7C05CBFA">
            <wp:extent cx="5726472" cy="2700068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A4" w:rsidRDefault="00675FA4" w:rsidP="00A30FA4">
      <w:pPr>
        <w:spacing w:after="0" w:line="240" w:lineRule="auto"/>
        <w:rPr>
          <w:rFonts w:asciiTheme="minorHAnsi" w:hAnsiTheme="minorHAnsi"/>
        </w:rPr>
      </w:pPr>
    </w:p>
    <w:p w:rsidR="00675FA4" w:rsidRDefault="00675FA4" w:rsidP="00A30FA4">
      <w:pPr>
        <w:spacing w:after="0" w:line="240" w:lineRule="auto"/>
        <w:rPr>
          <w:rFonts w:asciiTheme="minorHAnsi" w:hAnsiTheme="minorHAnsi"/>
        </w:rPr>
      </w:pPr>
    </w:p>
    <w:p w:rsidR="00675FA4" w:rsidRDefault="00675FA4" w:rsidP="00A30FA4">
      <w:pPr>
        <w:spacing w:after="0" w:line="240" w:lineRule="auto"/>
        <w:rPr>
          <w:rFonts w:asciiTheme="minorHAnsi" w:hAnsiTheme="minorHAnsi"/>
        </w:rPr>
      </w:pPr>
    </w:p>
    <w:p w:rsidR="00675FA4" w:rsidRDefault="00675FA4" w:rsidP="00A30FA4">
      <w:pPr>
        <w:spacing w:after="0" w:line="240" w:lineRule="auto"/>
        <w:rPr>
          <w:rFonts w:asciiTheme="minorHAnsi" w:hAnsiTheme="minorHAnsi"/>
        </w:rPr>
      </w:pPr>
    </w:p>
    <w:p w:rsidR="00675FA4" w:rsidRDefault="00675FA4" w:rsidP="00A30FA4">
      <w:pPr>
        <w:spacing w:after="0" w:line="240" w:lineRule="auto"/>
        <w:rPr>
          <w:rFonts w:asciiTheme="minorHAnsi" w:hAnsiTheme="minorHAnsi"/>
        </w:rPr>
      </w:pPr>
    </w:p>
    <w:p w:rsidR="00675FA4" w:rsidRDefault="00675FA4" w:rsidP="00A30FA4">
      <w:pPr>
        <w:spacing w:after="0" w:line="240" w:lineRule="auto"/>
        <w:rPr>
          <w:rFonts w:asciiTheme="minorHAnsi" w:hAnsiTheme="minorHAnsi"/>
        </w:rPr>
      </w:pPr>
    </w:p>
    <w:p w:rsidR="00675FA4" w:rsidRDefault="00675FA4" w:rsidP="00A30FA4">
      <w:pPr>
        <w:spacing w:after="0" w:line="240" w:lineRule="auto"/>
        <w:rPr>
          <w:rFonts w:asciiTheme="minorHAnsi" w:hAnsiTheme="minorHAnsi"/>
        </w:rPr>
      </w:pPr>
    </w:p>
    <w:p w:rsidR="00675FA4" w:rsidRDefault="00675FA4" w:rsidP="00A30FA4">
      <w:pPr>
        <w:spacing w:after="0" w:line="240" w:lineRule="auto"/>
        <w:rPr>
          <w:rFonts w:asciiTheme="minorHAnsi" w:hAnsiTheme="minorHAnsi"/>
        </w:rPr>
      </w:pPr>
    </w:p>
    <w:p w:rsidR="00675FA4" w:rsidRDefault="00675FA4" w:rsidP="00A30FA4">
      <w:pPr>
        <w:spacing w:after="0" w:line="240" w:lineRule="auto"/>
        <w:rPr>
          <w:rFonts w:asciiTheme="minorHAnsi" w:hAnsiTheme="minorHAnsi"/>
        </w:rPr>
      </w:pPr>
    </w:p>
    <w:p w:rsidR="00A91A10" w:rsidRPr="00A91A10" w:rsidRDefault="004D0723" w:rsidP="00A91A10">
      <w:pPr>
        <w:spacing w:after="0" w:line="240" w:lineRule="auto"/>
        <w:rPr>
          <w:rFonts w:asciiTheme="minorHAnsi" w:hAnsiTheme="minorHAnsi"/>
        </w:rPr>
      </w:pPr>
      <w:r w:rsidRPr="00A30FA4">
        <w:rPr>
          <w:rFonts w:asciiTheme="minorHAnsi" w:hAnsiTheme="minorHAnsi"/>
        </w:rPr>
        <w:t xml:space="preserve">When client clicks the </w:t>
      </w:r>
      <w:r w:rsidR="00A30FA4">
        <w:rPr>
          <w:rFonts w:asciiTheme="minorHAnsi" w:hAnsiTheme="minorHAnsi"/>
        </w:rPr>
        <w:t xml:space="preserve">Save button to update </w:t>
      </w:r>
      <w:r w:rsidRPr="00A30FA4">
        <w:rPr>
          <w:rFonts w:asciiTheme="minorHAnsi" w:hAnsiTheme="minorHAnsi"/>
        </w:rPr>
        <w:t>selected parameters, system should prompt the below window</w:t>
      </w:r>
      <w:r w:rsidR="00A30FA4" w:rsidRPr="00A30FA4">
        <w:rPr>
          <w:rFonts w:asciiTheme="minorHAnsi" w:hAnsiTheme="minorHAnsi"/>
        </w:rPr>
        <w:t xml:space="preserve"> for client</w:t>
      </w:r>
      <w:r w:rsidR="00A30FA4">
        <w:rPr>
          <w:rFonts w:asciiTheme="minorHAnsi" w:hAnsiTheme="minorHAnsi"/>
        </w:rPr>
        <w:t>s</w:t>
      </w:r>
      <w:r w:rsidR="00A30FA4" w:rsidRPr="00A30FA4">
        <w:rPr>
          <w:rFonts w:asciiTheme="minorHAnsi" w:hAnsiTheme="minorHAnsi"/>
        </w:rPr>
        <w:t xml:space="preserve"> to sign the Tax year setup Disclaimer.</w:t>
      </w:r>
    </w:p>
    <w:p w:rsidR="008C715B" w:rsidRDefault="00A91A10" w:rsidP="008C715B">
      <w:r>
        <w:rPr>
          <w:noProof/>
          <w:lang w:eastAsia="en-ZA"/>
        </w:rPr>
        <w:drawing>
          <wp:inline distT="0" distB="0" distL="0" distR="0" wp14:anchorId="056F3A13" wp14:editId="17138EF2">
            <wp:extent cx="5607170" cy="1431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9449" cy="14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10" w:rsidRPr="008C715B" w:rsidRDefault="00A91A10" w:rsidP="008C715B">
      <w:pPr>
        <w:spacing w:line="240" w:lineRule="auto"/>
      </w:pPr>
      <w:r w:rsidRPr="00A91A10">
        <w:rPr>
          <w:rFonts w:asciiTheme="minorHAnsi" w:hAnsiTheme="minorHAnsi"/>
        </w:rPr>
        <w:t>For the tax year that has 53 weeks the client can selects dates that are either 7 days before the new tax year OR 7 days after/into the new tax year.</w:t>
      </w:r>
    </w:p>
    <w:bookmarkStart w:id="39" w:name="_GoBack"/>
    <w:bookmarkStart w:id="40" w:name="_MON_1574235088"/>
    <w:bookmarkEnd w:id="40"/>
    <w:p w:rsidR="00A91A10" w:rsidRPr="00A91A10" w:rsidRDefault="008C20C1" w:rsidP="00A91A10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object w:dxaOrig="2069" w:dyaOrig="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3.2pt;height:67.2pt" o:ole="">
            <v:imagedata r:id="rId24" o:title=""/>
          </v:shape>
          <o:OLEObject Type="Embed" ProgID="Excel.Sheet.8" ShapeID="_x0000_i1027" DrawAspect="Icon" ObjectID="_1574235923" r:id="rId25"/>
        </w:object>
      </w:r>
      <w:bookmarkEnd w:id="39"/>
    </w:p>
    <w:p w:rsidR="00A91A10" w:rsidRDefault="00A91A10" w:rsidP="000A3A82">
      <w:r>
        <w:rPr>
          <w:noProof/>
          <w:lang w:eastAsia="en-ZA"/>
        </w:rPr>
        <w:drawing>
          <wp:inline distT="0" distB="0" distL="0" distR="0" wp14:anchorId="645F9B8D" wp14:editId="42DF4E8F">
            <wp:extent cx="5607170" cy="18719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5520" cy="187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10" w:rsidRDefault="00A91A10" w:rsidP="005A5721">
      <w:pPr>
        <w:spacing w:after="0" w:line="240" w:lineRule="auto"/>
        <w:rPr>
          <w:rFonts w:asciiTheme="minorHAnsi" w:hAnsiTheme="minorHAnsi"/>
          <w:b/>
          <w:u w:val="single"/>
        </w:rPr>
      </w:pPr>
      <w:r>
        <w:rPr>
          <w:noProof/>
          <w:lang w:eastAsia="en-ZA"/>
        </w:rPr>
        <w:drawing>
          <wp:inline distT="0" distB="0" distL="0" distR="0" wp14:anchorId="0BD591BA" wp14:editId="1B4454E1">
            <wp:extent cx="5615796" cy="1457864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6016" cy="146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6C" w:rsidRDefault="00F81C6C" w:rsidP="005A5721">
      <w:pPr>
        <w:spacing w:after="0" w:line="240" w:lineRule="auto"/>
        <w:rPr>
          <w:rFonts w:asciiTheme="minorHAnsi" w:hAnsiTheme="minorHAnsi"/>
        </w:rPr>
      </w:pPr>
    </w:p>
    <w:p w:rsidR="0078330B" w:rsidRDefault="008C715B" w:rsidP="005A5721">
      <w:pPr>
        <w:spacing w:after="0" w:line="240" w:lineRule="auto"/>
        <w:rPr>
          <w:rFonts w:asciiTheme="minorHAnsi" w:hAnsiTheme="minorHAnsi"/>
        </w:rPr>
      </w:pPr>
      <w:r w:rsidRPr="008C715B">
        <w:rPr>
          <w:rFonts w:asciiTheme="minorHAnsi" w:hAnsiTheme="minorHAnsi"/>
        </w:rPr>
        <w:t xml:space="preserve">Once the client accepts Tax Disclaimer, </w:t>
      </w:r>
      <w:r w:rsidR="00F81C6C">
        <w:rPr>
          <w:rFonts w:asciiTheme="minorHAnsi" w:hAnsiTheme="minorHAnsi"/>
        </w:rPr>
        <w:t>system will redirect them</w:t>
      </w:r>
      <w:r>
        <w:rPr>
          <w:rFonts w:asciiTheme="minorHAnsi" w:hAnsiTheme="minorHAnsi"/>
        </w:rPr>
        <w:t xml:space="preserve"> to Payslip creation.</w:t>
      </w:r>
    </w:p>
    <w:p w:rsidR="00F81C6C" w:rsidRDefault="00F81C6C" w:rsidP="005A5721">
      <w:pPr>
        <w:spacing w:after="0" w:line="240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</w:rPr>
        <w:t xml:space="preserve">The next Payrun will be auto created once the current one is closed </w:t>
      </w:r>
    </w:p>
    <w:p w:rsidR="0078330B" w:rsidRDefault="008C715B" w:rsidP="005A5721">
      <w:pPr>
        <w:spacing w:after="0" w:line="240" w:lineRule="auto"/>
        <w:rPr>
          <w:rFonts w:asciiTheme="minorHAnsi" w:hAnsiTheme="minorHAnsi"/>
          <w:b/>
          <w:u w:val="single"/>
        </w:rPr>
      </w:pPr>
      <w:r>
        <w:rPr>
          <w:noProof/>
          <w:lang w:eastAsia="en-ZA"/>
        </w:rPr>
        <w:drawing>
          <wp:inline distT="0" distB="0" distL="0" distR="0" wp14:anchorId="2778FA15" wp14:editId="671EAFE6">
            <wp:extent cx="5607170" cy="155275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5995" cy="155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10" w:rsidRDefault="00A91A10" w:rsidP="005A5721">
      <w:pPr>
        <w:spacing w:after="0" w:line="240" w:lineRule="auto"/>
        <w:rPr>
          <w:rFonts w:asciiTheme="minorHAnsi" w:hAnsiTheme="minorHAnsi"/>
          <w:b/>
          <w:u w:val="single"/>
        </w:rPr>
      </w:pPr>
    </w:p>
    <w:p w:rsidR="00A91A10" w:rsidRDefault="00A91A10" w:rsidP="005A5721">
      <w:pPr>
        <w:spacing w:after="0" w:line="240" w:lineRule="auto"/>
        <w:rPr>
          <w:rFonts w:asciiTheme="minorHAnsi" w:hAnsiTheme="minorHAnsi"/>
          <w:b/>
          <w:u w:val="single"/>
        </w:rPr>
      </w:pPr>
    </w:p>
    <w:p w:rsidR="00A91A10" w:rsidRDefault="00A91A10" w:rsidP="005A5721">
      <w:pPr>
        <w:spacing w:after="0" w:line="240" w:lineRule="auto"/>
        <w:rPr>
          <w:rFonts w:asciiTheme="minorHAnsi" w:hAnsiTheme="minorHAnsi"/>
          <w:b/>
          <w:u w:val="single"/>
        </w:rPr>
      </w:pPr>
    </w:p>
    <w:p w:rsidR="00F81C6C" w:rsidRDefault="00F81C6C" w:rsidP="005A5721">
      <w:pPr>
        <w:spacing w:after="0" w:line="240" w:lineRule="auto"/>
        <w:rPr>
          <w:rFonts w:asciiTheme="minorHAnsi" w:hAnsiTheme="minorHAnsi"/>
          <w:b/>
          <w:u w:val="single"/>
        </w:rPr>
      </w:pPr>
    </w:p>
    <w:p w:rsidR="00380EDD" w:rsidRPr="005A5721" w:rsidRDefault="00380EDD" w:rsidP="005A5721">
      <w:pPr>
        <w:spacing w:after="0" w:line="240" w:lineRule="auto"/>
        <w:rPr>
          <w:rFonts w:asciiTheme="minorHAnsi" w:hAnsiTheme="minorHAnsi"/>
          <w:b/>
          <w:u w:val="single"/>
        </w:rPr>
      </w:pPr>
      <w:r w:rsidRPr="005A5721">
        <w:rPr>
          <w:rFonts w:asciiTheme="minorHAnsi" w:hAnsiTheme="minorHAnsi"/>
          <w:b/>
          <w:u w:val="single"/>
        </w:rPr>
        <w:t>Payments an</w:t>
      </w:r>
      <w:r w:rsidR="005A5721" w:rsidRPr="005A5721">
        <w:rPr>
          <w:rFonts w:asciiTheme="minorHAnsi" w:hAnsiTheme="minorHAnsi"/>
          <w:b/>
          <w:u w:val="single"/>
        </w:rPr>
        <w:t>d Contributions to be pai</w:t>
      </w:r>
      <w:r w:rsidRPr="005A5721">
        <w:rPr>
          <w:rFonts w:asciiTheme="minorHAnsi" w:hAnsiTheme="minorHAnsi"/>
          <w:b/>
          <w:u w:val="single"/>
        </w:rPr>
        <w:t>d to the 3rd Party</w:t>
      </w:r>
      <w:r w:rsidR="005A5721" w:rsidRPr="005A5721">
        <w:rPr>
          <w:rFonts w:asciiTheme="minorHAnsi" w:hAnsiTheme="minorHAnsi"/>
          <w:b/>
          <w:u w:val="single"/>
        </w:rPr>
        <w:t>.</w:t>
      </w:r>
    </w:p>
    <w:p w:rsidR="005A5721" w:rsidRDefault="005A5721" w:rsidP="005A5721">
      <w:pPr>
        <w:spacing w:after="0" w:line="240" w:lineRule="auto"/>
        <w:rPr>
          <w:rFonts w:asciiTheme="minorHAnsi" w:hAnsiTheme="minorHAnsi"/>
        </w:rPr>
      </w:pPr>
      <w:r w:rsidRPr="005A5721">
        <w:rPr>
          <w:rFonts w:asciiTheme="minorHAnsi" w:hAnsiTheme="minorHAnsi"/>
        </w:rPr>
        <w:t xml:space="preserve">The client should capture the Monthly amount and then the system </w:t>
      </w:r>
      <w:r>
        <w:rPr>
          <w:rFonts w:asciiTheme="minorHAnsi" w:hAnsiTheme="minorHAnsi"/>
        </w:rPr>
        <w:t>will</w:t>
      </w:r>
      <w:r w:rsidRPr="005A5721">
        <w:rPr>
          <w:rFonts w:asciiTheme="minorHAnsi" w:hAnsiTheme="minorHAnsi"/>
        </w:rPr>
        <w:t xml:space="preserve"> divide it by either 4/5 weeks depending on the number of week</w:t>
      </w:r>
      <w:r w:rsidR="00844D53">
        <w:rPr>
          <w:rFonts w:asciiTheme="minorHAnsi" w:hAnsiTheme="minorHAnsi"/>
        </w:rPr>
        <w:t>s</w:t>
      </w:r>
      <w:r w:rsidRPr="005A5721">
        <w:rPr>
          <w:rFonts w:asciiTheme="minorHAnsi" w:hAnsiTheme="minorHAnsi"/>
        </w:rPr>
        <w:t xml:space="preserve"> for that particular month</w:t>
      </w:r>
      <w:r>
        <w:rPr>
          <w:rFonts w:asciiTheme="minorHAnsi" w:hAnsiTheme="minorHAnsi"/>
        </w:rPr>
        <w:t>.</w:t>
      </w:r>
    </w:p>
    <w:p w:rsidR="005A5721" w:rsidRDefault="005A5721" w:rsidP="005A5721">
      <w:pPr>
        <w:spacing w:after="0" w:line="240" w:lineRule="auto"/>
        <w:rPr>
          <w:rFonts w:asciiTheme="minorHAnsi" w:hAnsiTheme="minorHAnsi"/>
        </w:rPr>
      </w:pPr>
    </w:p>
    <w:p w:rsidR="005A5721" w:rsidRPr="005A5721" w:rsidRDefault="005A5721" w:rsidP="005A5721">
      <w:pPr>
        <w:spacing w:after="0" w:line="240" w:lineRule="auto"/>
        <w:rPr>
          <w:rFonts w:asciiTheme="minorHAnsi" w:hAnsiTheme="minorHAnsi"/>
        </w:rPr>
      </w:pPr>
      <w:r w:rsidRPr="003140E1">
        <w:rPr>
          <w:rFonts w:asciiTheme="minorHAnsi" w:hAnsiTheme="minorHAnsi"/>
          <w:b/>
        </w:rPr>
        <w:t>Example:</w:t>
      </w:r>
      <w:r>
        <w:rPr>
          <w:rFonts w:asciiTheme="minorHAnsi" w:hAnsiTheme="minorHAnsi"/>
        </w:rPr>
        <w:t xml:space="preserve"> This month has 4 weeks </w:t>
      </w:r>
    </w:p>
    <w:p w:rsidR="00A74F6A" w:rsidRDefault="00EB65F1" w:rsidP="000A3A82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4EF435" wp14:editId="32FB4D14">
                <wp:simplePos x="0" y="0"/>
                <wp:positionH relativeFrom="column">
                  <wp:posOffset>3181350</wp:posOffset>
                </wp:positionH>
                <wp:positionV relativeFrom="paragraph">
                  <wp:posOffset>1099820</wp:posOffset>
                </wp:positionV>
                <wp:extent cx="571500" cy="1438275"/>
                <wp:effectExtent l="0" t="0" r="57150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438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EE541" id="Straight Arrow Connector 41" o:spid="_x0000_s1026" type="#_x0000_t32" style="position:absolute;margin-left:250.5pt;margin-top:86.6pt;width:45pt;height:11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" strokecolor="red" strokeweight="1.5pt">
                <v:stroke endarrow="open" joinstyle="miter"/>
              </v:shape>
            </w:pict>
          </mc:Fallback>
        </mc:AlternateContent>
      </w:r>
      <w:r w:rsidR="0066592D">
        <w:rPr>
          <w:noProof/>
          <w:lang w:eastAsia="en-ZA"/>
        </w:rPr>
        <w:drawing>
          <wp:inline distT="0" distB="0" distL="0" distR="0" wp14:anchorId="6DC8B81A" wp14:editId="484BB45B">
            <wp:extent cx="5339751" cy="219110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1082" cy="219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82" w:rsidRDefault="00A74F6A" w:rsidP="00032678">
      <w:pPr>
        <w:tabs>
          <w:tab w:val="left" w:pos="945"/>
        </w:tabs>
      </w:pPr>
      <w:r>
        <w:rPr>
          <w:noProof/>
          <w:lang w:eastAsia="en-ZA"/>
        </w:rPr>
        <w:drawing>
          <wp:inline distT="0" distB="0" distL="0" distR="0" wp14:anchorId="6FD4E8AF" wp14:editId="55EF61C8">
            <wp:extent cx="6370333" cy="20193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92505" cy="202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1" w:name="_Toc500415776"/>
    </w:p>
    <w:p w:rsidR="00032678" w:rsidRDefault="00032678" w:rsidP="00032678">
      <w:pPr>
        <w:tabs>
          <w:tab w:val="left" w:pos="945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5D8297" wp14:editId="6067AFAC">
                <wp:simplePos x="0" y="0"/>
                <wp:positionH relativeFrom="column">
                  <wp:posOffset>473710</wp:posOffset>
                </wp:positionH>
                <wp:positionV relativeFrom="paragraph">
                  <wp:posOffset>987425</wp:posOffset>
                </wp:positionV>
                <wp:extent cx="2621915" cy="1586865"/>
                <wp:effectExtent l="0" t="0" r="64135" b="5143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915" cy="158686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19B0" id="Straight Arrow Connector 73" o:spid="_x0000_s1026" type="#_x0000_t32" style="position:absolute;margin-left:37.3pt;margin-top:77.75pt;width:206.45pt;height:12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" strokecolor="red" strokeweight="1.5pt">
                <v:stroke endarrow="open" joinstyle="miter"/>
              </v:shape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04CB4B01" wp14:editId="06091FF6">
            <wp:extent cx="5374257" cy="149237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4257" cy="14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78" w:rsidRPr="00032678" w:rsidRDefault="00032678" w:rsidP="00032678">
      <w:pPr>
        <w:tabs>
          <w:tab w:val="left" w:pos="945"/>
        </w:tabs>
      </w:pPr>
      <w:r>
        <w:rPr>
          <w:noProof/>
          <w:lang w:eastAsia="en-ZA"/>
        </w:rPr>
        <w:lastRenderedPageBreak/>
        <w:drawing>
          <wp:inline distT="0" distB="0" distL="0" distR="0" wp14:anchorId="271BD57E" wp14:editId="71DA144B">
            <wp:extent cx="5339751" cy="194957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9889" cy="195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1"/>
    <w:p w:rsidR="0066592D" w:rsidRDefault="00844D53" w:rsidP="000F5C97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This will apply to</w:t>
      </w:r>
      <w:r w:rsidR="0066592D" w:rsidRPr="000F5C97">
        <w:rPr>
          <w:rFonts w:asciiTheme="minorHAnsi" w:hAnsiTheme="minorHAnsi"/>
        </w:rPr>
        <w:t xml:space="preserve"> the following codes:</w:t>
      </w:r>
    </w:p>
    <w:p w:rsidR="000F5C97" w:rsidRPr="000F5C97" w:rsidRDefault="000F5C97" w:rsidP="000F5C97">
      <w:pPr>
        <w:spacing w:after="0" w:line="240" w:lineRule="auto"/>
        <w:rPr>
          <w:rFonts w:asciiTheme="minorHAnsi" w:hAnsiTheme="minorHAnsi"/>
          <w:u w:val="single"/>
        </w:rPr>
      </w:pPr>
      <w:r w:rsidRPr="000F5C97">
        <w:rPr>
          <w:rFonts w:asciiTheme="minorHAnsi" w:hAnsiTheme="minorHAnsi"/>
          <w:u w:val="single"/>
        </w:rPr>
        <w:t xml:space="preserve">Fringe Benefits </w:t>
      </w:r>
    </w:p>
    <w:p w:rsidR="0066592D" w:rsidRDefault="000F5C97" w:rsidP="000F5C9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/>
        </w:rPr>
      </w:pPr>
      <w:r w:rsidRPr="000F5C97">
        <w:rPr>
          <w:rFonts w:asciiTheme="minorHAnsi" w:hAnsiTheme="minorHAnsi"/>
        </w:rPr>
        <w:t>3810 Medical Aid</w:t>
      </w:r>
    </w:p>
    <w:p w:rsidR="000F5C97" w:rsidRDefault="000F5C97" w:rsidP="000F5C9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3817 Employer Pension Fund Contribution</w:t>
      </w:r>
    </w:p>
    <w:p w:rsidR="000F5C97" w:rsidRDefault="000F5C97" w:rsidP="000F5C9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3825 Employer Provident Fund Contribution</w:t>
      </w:r>
    </w:p>
    <w:p w:rsidR="000F5C97" w:rsidRPr="000F5C97" w:rsidRDefault="000F5C97" w:rsidP="000F5C9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3828 </w:t>
      </w:r>
      <w:r w:rsidRPr="000F5C97">
        <w:rPr>
          <w:rFonts w:asciiTheme="minorHAnsi" w:hAnsiTheme="minorHAnsi"/>
        </w:rPr>
        <w:t>Employer Retirement Annuity Contribution</w:t>
      </w:r>
    </w:p>
    <w:p w:rsidR="000F5C97" w:rsidRDefault="000F5C97" w:rsidP="000F5C9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3801 General Fringe Benefit – Taxable</w:t>
      </w:r>
    </w:p>
    <w:p w:rsidR="000F5C97" w:rsidRDefault="000F5C97" w:rsidP="000F5C97">
      <w:pPr>
        <w:spacing w:after="0" w:line="240" w:lineRule="auto"/>
        <w:rPr>
          <w:rFonts w:asciiTheme="minorHAnsi" w:hAnsiTheme="minorHAnsi"/>
        </w:rPr>
      </w:pPr>
    </w:p>
    <w:p w:rsidR="000F5C97" w:rsidRDefault="000F5C97" w:rsidP="000F5C97">
      <w:pPr>
        <w:spacing w:after="0" w:line="240" w:lineRule="auto"/>
        <w:rPr>
          <w:rFonts w:asciiTheme="minorHAnsi" w:hAnsiTheme="minorHAnsi"/>
          <w:u w:val="single"/>
        </w:rPr>
      </w:pPr>
      <w:r w:rsidRPr="000F5C97">
        <w:rPr>
          <w:rFonts w:asciiTheme="minorHAnsi" w:hAnsiTheme="minorHAnsi"/>
          <w:u w:val="single"/>
        </w:rPr>
        <w:t>Deductions</w:t>
      </w:r>
    </w:p>
    <w:p w:rsidR="000F5C97" w:rsidRDefault="000F5C97" w:rsidP="000F5C9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4005 </w:t>
      </w:r>
      <w:r w:rsidRPr="000F5C97">
        <w:rPr>
          <w:rFonts w:asciiTheme="minorHAnsi" w:hAnsiTheme="minorHAnsi"/>
        </w:rPr>
        <w:t>Medical Aid</w:t>
      </w:r>
    </w:p>
    <w:p w:rsidR="000F5C97" w:rsidRDefault="000F5C97" w:rsidP="000F5C9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4006 </w:t>
      </w:r>
      <w:r w:rsidRPr="000F5C97">
        <w:rPr>
          <w:rFonts w:asciiTheme="minorHAnsi" w:hAnsiTheme="minorHAnsi"/>
        </w:rPr>
        <w:t>Employer Retirement Annuity Contribution</w:t>
      </w:r>
    </w:p>
    <w:p w:rsidR="000F5C97" w:rsidRDefault="000F5C97" w:rsidP="000F5C9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4003</w:t>
      </w:r>
      <w:r w:rsidRPr="000F5C9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Employer Provident Fund Contribution</w:t>
      </w:r>
    </w:p>
    <w:p w:rsidR="000F5C97" w:rsidRDefault="000F5C97" w:rsidP="000F5C9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4001 Employer Pension Fund Contribution</w:t>
      </w:r>
    </w:p>
    <w:p w:rsidR="000F5C97" w:rsidRDefault="000F5C97" w:rsidP="000F5C97">
      <w:pPr>
        <w:spacing w:after="0" w:line="240" w:lineRule="auto"/>
        <w:rPr>
          <w:rFonts w:asciiTheme="minorHAnsi" w:hAnsiTheme="minorHAnsi"/>
        </w:rPr>
      </w:pPr>
    </w:p>
    <w:p w:rsidR="000F5C97" w:rsidRPr="000F5C97" w:rsidRDefault="000F5C97" w:rsidP="000F5C97">
      <w:pPr>
        <w:spacing w:after="0" w:line="240" w:lineRule="auto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 xml:space="preserve">Other Payments/ Contributions </w:t>
      </w:r>
    </w:p>
    <w:p w:rsidR="000F5C97" w:rsidRDefault="000F5C97" w:rsidP="000F5C9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4006 </w:t>
      </w:r>
      <w:r w:rsidRPr="000F5C97">
        <w:rPr>
          <w:rFonts w:asciiTheme="minorHAnsi" w:hAnsiTheme="minorHAnsi"/>
        </w:rPr>
        <w:t>Employer Retirement Annuity Contribution</w:t>
      </w:r>
      <w:r>
        <w:rPr>
          <w:rFonts w:asciiTheme="minorHAnsi" w:hAnsiTheme="minorHAnsi"/>
        </w:rPr>
        <w:t xml:space="preserve"> </w:t>
      </w:r>
      <w:r w:rsidRPr="000F5C97">
        <w:rPr>
          <w:rFonts w:asciiTheme="minorHAnsi" w:hAnsiTheme="minorHAnsi"/>
        </w:rPr>
        <w:t>(No Net Effect)</w:t>
      </w:r>
    </w:p>
    <w:p w:rsidR="000F5C97" w:rsidRDefault="000F5C97" w:rsidP="000F5C9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4003</w:t>
      </w:r>
      <w:r w:rsidRPr="000F5C9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Employer Provident Fund Contribution </w:t>
      </w:r>
      <w:r w:rsidRPr="000F5C97">
        <w:rPr>
          <w:rFonts w:asciiTheme="minorHAnsi" w:hAnsiTheme="minorHAnsi"/>
        </w:rPr>
        <w:t>(No Net Effect)</w:t>
      </w:r>
    </w:p>
    <w:p w:rsidR="000F5C97" w:rsidRDefault="000F5C97" w:rsidP="000F5C9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4001 Employer Pension Fund Contribution </w:t>
      </w:r>
      <w:r w:rsidRPr="000F5C97">
        <w:rPr>
          <w:rFonts w:asciiTheme="minorHAnsi" w:hAnsiTheme="minorHAnsi"/>
        </w:rPr>
        <w:t>(No Net Effect)</w:t>
      </w:r>
    </w:p>
    <w:p w:rsidR="00844D53" w:rsidRDefault="00844D53" w:rsidP="00844D53">
      <w:pPr>
        <w:pStyle w:val="ListParagraph"/>
        <w:spacing w:after="0" w:line="240" w:lineRule="auto"/>
        <w:rPr>
          <w:rFonts w:asciiTheme="minorHAnsi" w:hAnsiTheme="minorHAnsi"/>
        </w:rPr>
      </w:pPr>
    </w:p>
    <w:p w:rsidR="00844D53" w:rsidRPr="005108B0" w:rsidRDefault="00844D53" w:rsidP="00844D53">
      <w:pPr>
        <w:spacing w:after="0" w:line="240" w:lineRule="auto"/>
        <w:rPr>
          <w:rFonts w:asciiTheme="minorHAnsi" w:hAnsiTheme="minorHAnsi"/>
          <w:u w:val="single"/>
        </w:rPr>
      </w:pPr>
      <w:r w:rsidRPr="005108B0">
        <w:rPr>
          <w:rFonts w:asciiTheme="minorHAnsi" w:hAnsiTheme="minorHAnsi"/>
          <w:u w:val="single"/>
        </w:rPr>
        <w:t>For the following</w:t>
      </w:r>
      <w:r>
        <w:rPr>
          <w:rFonts w:asciiTheme="minorHAnsi" w:hAnsiTheme="minorHAnsi"/>
          <w:u w:val="single"/>
        </w:rPr>
        <w:t xml:space="preserve"> codes,</w:t>
      </w:r>
      <w:r w:rsidRPr="005108B0">
        <w:rPr>
          <w:rFonts w:asciiTheme="minorHAnsi" w:hAnsiTheme="minorHAnsi"/>
          <w:u w:val="single"/>
        </w:rPr>
        <w:t xml:space="preserve"> system should automatically </w:t>
      </w:r>
      <w:r w:rsidR="00EB65F1">
        <w:rPr>
          <w:rFonts w:asciiTheme="minorHAnsi" w:hAnsiTheme="minorHAnsi"/>
          <w:u w:val="single"/>
        </w:rPr>
        <w:t xml:space="preserve">display the </w:t>
      </w:r>
      <w:r w:rsidRPr="005108B0">
        <w:rPr>
          <w:rFonts w:asciiTheme="minorHAnsi" w:hAnsiTheme="minorHAnsi"/>
          <w:u w:val="single"/>
        </w:rPr>
        <w:t>divide</w:t>
      </w:r>
      <w:r w:rsidR="00EB65F1">
        <w:rPr>
          <w:rFonts w:asciiTheme="minorHAnsi" w:hAnsiTheme="minorHAnsi"/>
          <w:u w:val="single"/>
        </w:rPr>
        <w:t>d</w:t>
      </w:r>
      <w:r>
        <w:rPr>
          <w:rFonts w:asciiTheme="minorHAnsi" w:hAnsiTheme="minorHAnsi"/>
          <w:u w:val="single"/>
        </w:rPr>
        <w:t xml:space="preserve"> value</w:t>
      </w:r>
      <w:r w:rsidRPr="005108B0">
        <w:rPr>
          <w:rFonts w:asciiTheme="minorHAnsi" w:hAnsiTheme="minorHAnsi"/>
          <w:u w:val="single"/>
        </w:rPr>
        <w:t xml:space="preserve"> by the number of weeks</w:t>
      </w:r>
    </w:p>
    <w:p w:rsidR="00844D53" w:rsidRDefault="00844D53" w:rsidP="00844D53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4141 Unemployment Insurance Fund (UIF)</w:t>
      </w:r>
    </w:p>
    <w:p w:rsidR="00844D53" w:rsidRDefault="006C7D8A" w:rsidP="00844D53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4142 Skills Development Levy (SDL)</w:t>
      </w:r>
    </w:p>
    <w:p w:rsidR="001911D9" w:rsidRDefault="001911D9" w:rsidP="000A3A82">
      <w:pPr>
        <w:rPr>
          <w:rFonts w:asciiTheme="minorHAnsi" w:hAnsiTheme="minorHAnsi"/>
        </w:rPr>
      </w:pPr>
    </w:p>
    <w:p w:rsidR="00C858BC" w:rsidRPr="00B53E3A" w:rsidRDefault="00B53E3A" w:rsidP="00B53E3A">
      <w:pPr>
        <w:pStyle w:val="Heading2"/>
        <w:spacing w:before="0" w:after="0"/>
        <w:rPr>
          <w:rFonts w:asciiTheme="minorHAnsi" w:hAnsiTheme="minorHAnsi"/>
        </w:rPr>
      </w:pPr>
      <w:bookmarkStart w:id="42" w:name="_Toc500419255"/>
      <w:r>
        <w:rPr>
          <w:rFonts w:asciiTheme="minorHAnsi" w:hAnsiTheme="minorHAnsi"/>
        </w:rPr>
        <w:t>Reporting</w:t>
      </w:r>
      <w:bookmarkEnd w:id="42"/>
    </w:p>
    <w:p w:rsidR="00B53E3A" w:rsidRDefault="00C858BC" w:rsidP="00B53E3A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For EMP201</w:t>
      </w:r>
      <w:r w:rsidR="00B53E3A">
        <w:rPr>
          <w:rFonts w:asciiTheme="minorHAnsi" w:hAnsiTheme="minorHAnsi"/>
        </w:rPr>
        <w:t xml:space="preserve"> and Provident / Pension Fund report </w:t>
      </w:r>
      <w:r>
        <w:rPr>
          <w:rFonts w:asciiTheme="minorHAnsi" w:hAnsiTheme="minorHAnsi"/>
        </w:rPr>
        <w:t>, system should only unlock the report on the last week of the month</w:t>
      </w:r>
    </w:p>
    <w:p w:rsidR="00B53E3A" w:rsidRDefault="00B53E3A" w:rsidP="00B53E3A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Client should only run reports on past periods</w:t>
      </w:r>
    </w:p>
    <w:p w:rsidR="00032678" w:rsidRPr="00B53E3A" w:rsidRDefault="00032678" w:rsidP="00032678">
      <w:pPr>
        <w:pStyle w:val="ListParagraph"/>
        <w:spacing w:after="0" w:line="240" w:lineRule="auto"/>
        <w:rPr>
          <w:rFonts w:asciiTheme="minorHAnsi" w:hAnsiTheme="minorHAnsi"/>
        </w:rPr>
      </w:pPr>
    </w:p>
    <w:p w:rsidR="00B53E3A" w:rsidRDefault="00B53E3A" w:rsidP="00C858BC">
      <w:pPr>
        <w:rPr>
          <w:rFonts w:asciiTheme="minorHAnsi" w:hAnsiTheme="minorHAnsi"/>
        </w:rPr>
      </w:pPr>
      <w:r>
        <w:rPr>
          <w:noProof/>
          <w:lang w:eastAsia="en-ZA"/>
        </w:rPr>
        <w:drawing>
          <wp:inline distT="0" distB="0" distL="0" distR="0" wp14:anchorId="131EE92B" wp14:editId="759349D4">
            <wp:extent cx="5732145" cy="1881932"/>
            <wp:effectExtent l="0" t="0" r="190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8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BD" w:rsidRPr="00A74F6A" w:rsidRDefault="00B53E3A" w:rsidP="00A74F6A">
      <w:pPr>
        <w:rPr>
          <w:rFonts w:asciiTheme="minorHAnsi" w:hAnsiTheme="minorHAnsi"/>
        </w:rPr>
      </w:pPr>
      <w:r>
        <w:rPr>
          <w:noProof/>
          <w:lang w:eastAsia="en-ZA"/>
        </w:rPr>
        <w:lastRenderedPageBreak/>
        <w:drawing>
          <wp:inline distT="0" distB="0" distL="0" distR="0" wp14:anchorId="02618888" wp14:editId="72BF7D2E">
            <wp:extent cx="5727069" cy="1820173"/>
            <wp:effectExtent l="0" t="0" r="698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2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92" w:rsidRDefault="00FE1792" w:rsidP="006576F2">
      <w:pPr>
        <w:spacing w:after="0" w:line="240" w:lineRule="auto"/>
      </w:pPr>
      <w:r>
        <w:t>3</w:t>
      </w:r>
      <w:r w:rsidRPr="00FE1792">
        <w:rPr>
          <w:vertAlign w:val="superscript"/>
        </w:rPr>
        <w:t>rd</w:t>
      </w:r>
      <w:r>
        <w:t xml:space="preserve"> Party limits for weekly are they changing or not?</w:t>
      </w:r>
    </w:p>
    <w:p w:rsidR="000A3A82" w:rsidRPr="00BC561A" w:rsidRDefault="000A3A82" w:rsidP="006576F2">
      <w:pPr>
        <w:tabs>
          <w:tab w:val="left" w:pos="1440"/>
        </w:tabs>
        <w:rPr>
          <w:noProof/>
          <w:color w:val="000000" w:themeColor="text1"/>
          <w:lang w:val="en-GB" w:eastAsia="en-GB"/>
        </w:rPr>
      </w:pPr>
    </w:p>
    <w:sectPr w:rsidR="000A3A82" w:rsidRPr="00BC561A" w:rsidSect="00C858BC">
      <w:footerReference w:type="default" r:id="rId35"/>
      <w:pgSz w:w="11907" w:h="16840" w:code="9"/>
      <w:pgMar w:top="630" w:right="1440" w:bottom="1440" w:left="1440" w:header="568" w:footer="4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3DE" w:rsidRDefault="007803DE">
      <w:pPr>
        <w:spacing w:after="0" w:line="240" w:lineRule="auto"/>
      </w:pPr>
      <w:r>
        <w:separator/>
      </w:r>
    </w:p>
  </w:endnote>
  <w:endnote w:type="continuationSeparator" w:id="0">
    <w:p w:rsidR="007803DE" w:rsidRDefault="0078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89" w:type="pct"/>
      <w:tblLook w:val="01E0" w:firstRow="1" w:lastRow="1" w:firstColumn="1" w:lastColumn="1" w:noHBand="0" w:noVBand="0"/>
    </w:tblPr>
    <w:tblGrid>
      <w:gridCol w:w="10236"/>
      <w:gridCol w:w="279"/>
    </w:tblGrid>
    <w:tr w:rsidR="007A6533" w:rsidRPr="00A95647" w:rsidTr="00724D05">
      <w:trPr>
        <w:trHeight w:val="408"/>
      </w:trPr>
      <w:tc>
        <w:tcPr>
          <w:tcW w:w="10458" w:type="dxa"/>
          <w:tcBorders>
            <w:top w:val="single" w:sz="4" w:space="0" w:color="auto"/>
          </w:tcBorders>
          <w:vAlign w:val="center"/>
        </w:tcPr>
        <w:p w:rsidR="007A6533" w:rsidRPr="00A15B6C" w:rsidRDefault="007A6533" w:rsidP="008A3126">
          <w:pPr>
            <w:spacing w:after="0" w:line="240" w:lineRule="auto"/>
            <w:rPr>
              <w:sz w:val="16"/>
              <w:szCs w:val="16"/>
            </w:rPr>
          </w:pPr>
          <w:r w:rsidRPr="00A95647">
            <w:rPr>
              <w:sz w:val="16"/>
              <w:szCs w:val="16"/>
            </w:rPr>
            <w:t>F</w:t>
          </w:r>
          <w:r>
            <w:rPr>
              <w:sz w:val="16"/>
              <w:szCs w:val="16"/>
            </w:rPr>
            <w:t>NB Business Banking</w:t>
          </w:r>
          <w:r w:rsidRPr="00A95647">
            <w:rPr>
              <w:sz w:val="16"/>
              <w:szCs w:val="16"/>
            </w:rPr>
            <w:t>:</w:t>
          </w:r>
          <w:r>
            <w:rPr>
              <w:sz w:val="16"/>
              <w:szCs w:val="16"/>
            </w:rPr>
            <w:t xml:space="preserve"> </w:t>
          </w:r>
          <w:r w:rsidRPr="00A95647">
            <w:rPr>
              <w:sz w:val="16"/>
              <w:szCs w:val="16"/>
            </w:rPr>
            <w:t>Instant Payrol</w:t>
          </w:r>
          <w:r>
            <w:rPr>
              <w:sz w:val="16"/>
              <w:szCs w:val="16"/>
            </w:rPr>
            <w:t>l – Compliance March Release</w:t>
          </w:r>
          <w:r w:rsidRPr="00A95647">
            <w:rPr>
              <w:szCs w:val="20"/>
            </w:rPr>
            <w:t xml:space="preserve"> </w:t>
          </w:r>
          <w:r w:rsidRPr="00A95647">
            <w:rPr>
              <w:sz w:val="16"/>
              <w:szCs w:val="16"/>
            </w:rPr>
            <w:t xml:space="preserve">   </w:t>
          </w:r>
          <w:r>
            <w:rPr>
              <w:sz w:val="16"/>
              <w:szCs w:val="16"/>
            </w:rPr>
            <w:t xml:space="preserve">                                                 </w:t>
          </w:r>
          <w:r w:rsidRPr="00A95647">
            <w:rPr>
              <w:sz w:val="16"/>
              <w:szCs w:val="16"/>
            </w:rPr>
            <w:t xml:space="preserve">  Page </w:t>
          </w:r>
          <w:r w:rsidRPr="00A95647">
            <w:rPr>
              <w:sz w:val="16"/>
              <w:szCs w:val="16"/>
            </w:rPr>
            <w:fldChar w:fldCharType="begin"/>
          </w:r>
          <w:r w:rsidRPr="00A95647">
            <w:rPr>
              <w:sz w:val="16"/>
              <w:szCs w:val="16"/>
            </w:rPr>
            <w:instrText xml:space="preserve"> PAGE </w:instrText>
          </w:r>
          <w:r w:rsidRPr="00A95647">
            <w:rPr>
              <w:sz w:val="16"/>
              <w:szCs w:val="16"/>
            </w:rPr>
            <w:fldChar w:fldCharType="separate"/>
          </w:r>
          <w:r w:rsidR="0041348B">
            <w:rPr>
              <w:noProof/>
              <w:sz w:val="16"/>
              <w:szCs w:val="16"/>
            </w:rPr>
            <w:t>7</w:t>
          </w:r>
          <w:r w:rsidRPr="00A95647">
            <w:rPr>
              <w:sz w:val="16"/>
              <w:szCs w:val="16"/>
            </w:rPr>
            <w:fldChar w:fldCharType="end"/>
          </w:r>
          <w:r w:rsidRPr="00A95647">
            <w:rPr>
              <w:sz w:val="16"/>
              <w:szCs w:val="16"/>
            </w:rPr>
            <w:t xml:space="preserve"> of </w:t>
          </w:r>
          <w:r w:rsidRPr="00A95647">
            <w:rPr>
              <w:sz w:val="16"/>
              <w:szCs w:val="16"/>
            </w:rPr>
            <w:fldChar w:fldCharType="begin"/>
          </w:r>
          <w:r w:rsidRPr="00A95647">
            <w:rPr>
              <w:sz w:val="16"/>
              <w:szCs w:val="16"/>
            </w:rPr>
            <w:instrText xml:space="preserve"> NUMPAGES </w:instrText>
          </w:r>
          <w:r w:rsidRPr="00A95647">
            <w:rPr>
              <w:sz w:val="16"/>
              <w:szCs w:val="16"/>
            </w:rPr>
            <w:fldChar w:fldCharType="separate"/>
          </w:r>
          <w:r w:rsidR="0041348B">
            <w:rPr>
              <w:noProof/>
              <w:sz w:val="16"/>
              <w:szCs w:val="16"/>
            </w:rPr>
            <w:t>19</w:t>
          </w:r>
          <w:r w:rsidRPr="00A95647">
            <w:rPr>
              <w:sz w:val="16"/>
              <w:szCs w:val="16"/>
            </w:rPr>
            <w:fldChar w:fldCharType="end"/>
          </w:r>
        </w:p>
      </w:tc>
      <w:tc>
        <w:tcPr>
          <w:tcW w:w="280" w:type="dxa"/>
          <w:vAlign w:val="center"/>
        </w:tcPr>
        <w:p w:rsidR="007A6533" w:rsidRPr="00A95647" w:rsidRDefault="007A6533" w:rsidP="00724D05">
          <w:pPr>
            <w:spacing w:after="0" w:line="240" w:lineRule="auto"/>
            <w:jc w:val="right"/>
            <w:rPr>
              <w:sz w:val="16"/>
              <w:szCs w:val="16"/>
            </w:rPr>
          </w:pPr>
        </w:p>
      </w:tc>
    </w:tr>
    <w:tr w:rsidR="007A6533" w:rsidRPr="00A95647" w:rsidTr="00724D05">
      <w:trPr>
        <w:gridAfter w:val="1"/>
        <w:wAfter w:w="280" w:type="dxa"/>
        <w:trHeight w:val="106"/>
      </w:trPr>
      <w:tc>
        <w:tcPr>
          <w:tcW w:w="10458" w:type="dxa"/>
          <w:vAlign w:val="center"/>
        </w:tcPr>
        <w:p w:rsidR="007A6533" w:rsidRPr="00A95647" w:rsidRDefault="007A6533" w:rsidP="00724D05">
          <w:pPr>
            <w:spacing w:after="0" w:line="240" w:lineRule="auto"/>
            <w:rPr>
              <w:sz w:val="16"/>
              <w:szCs w:val="16"/>
            </w:rPr>
          </w:pPr>
          <w:r w:rsidRPr="00A95647">
            <w:rPr>
              <w:sz w:val="16"/>
              <w:szCs w:val="16"/>
            </w:rPr>
            <w:t>Private &amp; Confidential. For FNB Internal Use Only</w:t>
          </w:r>
        </w:p>
      </w:tc>
    </w:tr>
  </w:tbl>
  <w:p w:rsidR="007A6533" w:rsidRDefault="007A6533" w:rsidP="00724D05">
    <w:pPr>
      <w:pStyle w:val="Footer"/>
      <w:tabs>
        <w:tab w:val="clear" w:pos="4320"/>
        <w:tab w:val="clear" w:pos="8640"/>
        <w:tab w:val="center" w:pos="7088"/>
        <w:tab w:val="right" w:pos="13892"/>
      </w:tabs>
      <w:rPr>
        <w:sz w:val="16"/>
        <w:szCs w:val="16"/>
      </w:rPr>
    </w:pPr>
    <w:r>
      <w:rPr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89" w:type="pct"/>
      <w:tblLook w:val="01E0" w:firstRow="1" w:lastRow="1" w:firstColumn="1" w:lastColumn="1" w:noHBand="0" w:noVBand="0"/>
    </w:tblPr>
    <w:tblGrid>
      <w:gridCol w:w="9962"/>
    </w:tblGrid>
    <w:tr w:rsidR="007A6533" w:rsidRPr="00A95647" w:rsidTr="00724D05">
      <w:trPr>
        <w:trHeight w:val="408"/>
      </w:trPr>
      <w:tc>
        <w:tcPr>
          <w:tcW w:w="10458" w:type="dxa"/>
          <w:tcBorders>
            <w:top w:val="single" w:sz="4" w:space="0" w:color="auto"/>
          </w:tcBorders>
          <w:vAlign w:val="center"/>
        </w:tcPr>
        <w:p w:rsidR="007A6533" w:rsidRPr="00A95647" w:rsidRDefault="007A6533" w:rsidP="00724D05">
          <w:pPr>
            <w:spacing w:after="0" w:line="240" w:lineRule="auto"/>
            <w:rPr>
              <w:sz w:val="12"/>
              <w:szCs w:val="12"/>
              <w:u w:val="single"/>
            </w:rPr>
          </w:pPr>
          <w:r w:rsidRPr="00A95647">
            <w:rPr>
              <w:sz w:val="16"/>
              <w:szCs w:val="16"/>
            </w:rPr>
            <w:t xml:space="preserve">FNB Business Banking: Instant Payroll </w:t>
          </w:r>
          <w:r>
            <w:rPr>
              <w:sz w:val="16"/>
              <w:szCs w:val="16"/>
            </w:rPr>
            <w:t>- Employee Upload List</w:t>
          </w:r>
          <w:r w:rsidRPr="00A95647">
            <w:rPr>
              <w:szCs w:val="20"/>
            </w:rPr>
            <w:t xml:space="preserve"> </w:t>
          </w:r>
          <w:r w:rsidRPr="00A95647">
            <w:rPr>
              <w:sz w:val="16"/>
              <w:szCs w:val="16"/>
            </w:rPr>
            <w:t xml:space="preserve">   </w:t>
          </w:r>
          <w:r>
            <w:rPr>
              <w:sz w:val="16"/>
              <w:szCs w:val="16"/>
            </w:rPr>
            <w:t xml:space="preserve">                                                 </w:t>
          </w:r>
          <w:r w:rsidRPr="00A95647">
            <w:rPr>
              <w:sz w:val="16"/>
              <w:szCs w:val="16"/>
            </w:rPr>
            <w:t xml:space="preserve">  Page </w:t>
          </w:r>
          <w:r w:rsidRPr="00A95647">
            <w:rPr>
              <w:sz w:val="16"/>
              <w:szCs w:val="16"/>
            </w:rPr>
            <w:fldChar w:fldCharType="begin"/>
          </w:r>
          <w:r w:rsidRPr="00A95647">
            <w:rPr>
              <w:sz w:val="16"/>
              <w:szCs w:val="16"/>
            </w:rPr>
            <w:instrText xml:space="preserve"> PAGE </w:instrText>
          </w:r>
          <w:r w:rsidRPr="00A95647">
            <w:rPr>
              <w:sz w:val="16"/>
              <w:szCs w:val="16"/>
            </w:rPr>
            <w:fldChar w:fldCharType="separate"/>
          </w:r>
          <w:r w:rsidR="0041348B">
            <w:rPr>
              <w:noProof/>
              <w:sz w:val="16"/>
              <w:szCs w:val="16"/>
            </w:rPr>
            <w:t>14</w:t>
          </w:r>
          <w:r w:rsidRPr="00A95647">
            <w:rPr>
              <w:sz w:val="16"/>
              <w:szCs w:val="16"/>
            </w:rPr>
            <w:fldChar w:fldCharType="end"/>
          </w:r>
          <w:r w:rsidRPr="00A95647">
            <w:rPr>
              <w:sz w:val="16"/>
              <w:szCs w:val="16"/>
            </w:rPr>
            <w:t xml:space="preserve"> of </w:t>
          </w:r>
          <w:r w:rsidRPr="00A95647">
            <w:rPr>
              <w:sz w:val="16"/>
              <w:szCs w:val="16"/>
            </w:rPr>
            <w:fldChar w:fldCharType="begin"/>
          </w:r>
          <w:r w:rsidRPr="00A95647">
            <w:rPr>
              <w:sz w:val="16"/>
              <w:szCs w:val="16"/>
            </w:rPr>
            <w:instrText xml:space="preserve"> NUMPAGES </w:instrText>
          </w:r>
          <w:r w:rsidRPr="00A95647">
            <w:rPr>
              <w:sz w:val="16"/>
              <w:szCs w:val="16"/>
            </w:rPr>
            <w:fldChar w:fldCharType="separate"/>
          </w:r>
          <w:r w:rsidR="0041348B">
            <w:rPr>
              <w:noProof/>
              <w:sz w:val="16"/>
              <w:szCs w:val="16"/>
            </w:rPr>
            <w:t>19</w:t>
          </w:r>
          <w:r w:rsidRPr="00A95647">
            <w:rPr>
              <w:sz w:val="16"/>
              <w:szCs w:val="16"/>
            </w:rPr>
            <w:fldChar w:fldCharType="end"/>
          </w:r>
        </w:p>
      </w:tc>
    </w:tr>
    <w:tr w:rsidR="007A6533" w:rsidRPr="00A95647" w:rsidTr="00724D05">
      <w:trPr>
        <w:trHeight w:val="106"/>
      </w:trPr>
      <w:tc>
        <w:tcPr>
          <w:tcW w:w="10458" w:type="dxa"/>
          <w:vAlign w:val="center"/>
        </w:tcPr>
        <w:p w:rsidR="007A6533" w:rsidRPr="00A95647" w:rsidRDefault="007A6533" w:rsidP="00724D05">
          <w:pPr>
            <w:spacing w:after="0" w:line="240" w:lineRule="auto"/>
            <w:rPr>
              <w:sz w:val="16"/>
              <w:szCs w:val="16"/>
            </w:rPr>
          </w:pPr>
          <w:r w:rsidRPr="00A95647">
            <w:rPr>
              <w:sz w:val="16"/>
              <w:szCs w:val="16"/>
            </w:rPr>
            <w:t>Private &amp; Confidential. For FNB Internal Use Only</w:t>
          </w:r>
        </w:p>
      </w:tc>
    </w:tr>
  </w:tbl>
  <w:p w:rsidR="007A6533" w:rsidRPr="007F513D" w:rsidRDefault="007A6533" w:rsidP="00724D05">
    <w:pPr>
      <w:pStyle w:val="Footer"/>
      <w:tabs>
        <w:tab w:val="clear" w:pos="4320"/>
        <w:tab w:val="clear" w:pos="8640"/>
        <w:tab w:val="center" w:pos="4536"/>
        <w:tab w:val="right" w:pos="8931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3DE" w:rsidRDefault="007803DE">
      <w:pPr>
        <w:spacing w:after="0" w:line="240" w:lineRule="auto"/>
      </w:pPr>
      <w:r>
        <w:separator/>
      </w:r>
    </w:p>
  </w:footnote>
  <w:footnote w:type="continuationSeparator" w:id="0">
    <w:p w:rsidR="007803DE" w:rsidRDefault="00780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533" w:rsidRDefault="007A6533" w:rsidP="00724D05">
    <w:pPr>
      <w:pStyle w:val="Header"/>
      <w:tabs>
        <w:tab w:val="clear" w:pos="4320"/>
        <w:tab w:val="clear" w:pos="8640"/>
      </w:tabs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A0C93CA" wp14:editId="7F8E96A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1619885"/>
              <wp:effectExtent l="0" t="0" r="2540" b="0"/>
              <wp:wrapNone/>
              <wp:docPr id="1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619885"/>
                      </a:xfrm>
                      <a:prstGeom prst="rect">
                        <a:avLst/>
                      </a:prstGeom>
                      <a:solidFill>
                        <a:srgbClr val="548DD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0BBAB" id="Rectangle 5" o:spid="_x0000_s1026" style="position:absolute;margin-left:0;margin-top:0;width:595.3pt;height:127.5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" fillcolor="#548dd4" stroked="f">
              <w10:wrap anchorx="page" anchory="page"/>
            </v:rect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C358E0F" wp14:editId="4D979AC2">
              <wp:simplePos x="0" y="0"/>
              <wp:positionH relativeFrom="page">
                <wp:posOffset>0</wp:posOffset>
              </wp:positionH>
              <wp:positionV relativeFrom="page">
                <wp:posOffset>3276600</wp:posOffset>
              </wp:positionV>
              <wp:extent cx="7560310" cy="0"/>
              <wp:effectExtent l="9525" t="9525" r="12065" b="9525"/>
              <wp:wrapNone/>
              <wp:docPr id="1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6031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9327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D93855" id="Line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58pt" to="595.3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" strokecolor="#093270" strokeweight=".5pt">
              <w10:wrap anchorx="page" anchory="page"/>
            </v:line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18DEFD" wp14:editId="712F79EE">
              <wp:simplePos x="0" y="0"/>
              <wp:positionH relativeFrom="page">
                <wp:posOffset>0</wp:posOffset>
              </wp:positionH>
              <wp:positionV relativeFrom="page">
                <wp:posOffset>3240405</wp:posOffset>
              </wp:positionV>
              <wp:extent cx="7560310" cy="0"/>
              <wp:effectExtent l="9525" t="11430" r="12065" b="7620"/>
              <wp:wrapNone/>
              <wp:docPr id="1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6031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9327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75A64" id="Line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55.15pt" to="595.3pt,2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" strokecolor="#093270" strokeweight=".5pt">
              <w10:wrap anchorx="page" anchory="page"/>
            </v:line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565A07D" wp14:editId="66CAAD01">
              <wp:simplePos x="0" y="0"/>
              <wp:positionH relativeFrom="page">
                <wp:posOffset>0</wp:posOffset>
              </wp:positionH>
              <wp:positionV relativeFrom="page">
                <wp:posOffset>1656080</wp:posOffset>
              </wp:positionV>
              <wp:extent cx="7560310" cy="0"/>
              <wp:effectExtent l="9525" t="8255" r="12065" b="10795"/>
              <wp:wrapNone/>
              <wp:docPr id="1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6031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9327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CA727D" id="Line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30.4pt" to="595.3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" strokecolor="#093270" strokeweight=".5pt">
              <w10:wrap anchorx="page" anchory="page"/>
            </v:line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5BF827" wp14:editId="4B4B9C27">
              <wp:simplePos x="0" y="0"/>
              <wp:positionH relativeFrom="page">
                <wp:posOffset>0</wp:posOffset>
              </wp:positionH>
              <wp:positionV relativeFrom="page">
                <wp:posOffset>1620520</wp:posOffset>
              </wp:positionV>
              <wp:extent cx="7560310" cy="0"/>
              <wp:effectExtent l="9525" t="10795" r="12065" b="8255"/>
              <wp:wrapNone/>
              <wp:docPr id="1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6031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9327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16AA4" id="Line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27.6pt" to="595.3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" strokecolor="#093270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533" w:rsidRDefault="007A6533">
    <w:pPr>
      <w:pStyle w:val="Header"/>
    </w:pPr>
    <w:r>
      <w:rPr>
        <w:noProof/>
        <w:lang w:eastAsia="en-ZA"/>
      </w:rPr>
      <w:drawing>
        <wp:anchor distT="0" distB="0" distL="114300" distR="114300" simplePos="0" relativeHeight="251663360" behindDoc="0" locked="0" layoutInCell="1" allowOverlap="1" wp14:anchorId="6C288704" wp14:editId="69D09658">
          <wp:simplePos x="0" y="0"/>
          <wp:positionH relativeFrom="margin">
            <wp:posOffset>7829550</wp:posOffset>
          </wp:positionH>
          <wp:positionV relativeFrom="topMargin">
            <wp:posOffset>333375</wp:posOffset>
          </wp:positionV>
          <wp:extent cx="1332865" cy="514350"/>
          <wp:effectExtent l="19050" t="0" r="635" b="0"/>
          <wp:wrapNone/>
          <wp:docPr id="67" name="Picture 67" descr="H1_RGB_WB_cropp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1_RGB_WB_croppe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286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FDD"/>
    <w:multiLevelType w:val="multilevel"/>
    <w:tmpl w:val="3ADA41C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BE4A2C"/>
    <w:multiLevelType w:val="hybridMultilevel"/>
    <w:tmpl w:val="4E70AE68"/>
    <w:lvl w:ilvl="0" w:tplc="9CD2D154">
      <w:start w:val="2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7F2F16"/>
    <w:multiLevelType w:val="hybridMultilevel"/>
    <w:tmpl w:val="C966E426"/>
    <w:lvl w:ilvl="0" w:tplc="84646C2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AF7485"/>
    <w:multiLevelType w:val="hybridMultilevel"/>
    <w:tmpl w:val="E626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41B96"/>
    <w:multiLevelType w:val="hybridMultilevel"/>
    <w:tmpl w:val="4190A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F4EF8"/>
    <w:multiLevelType w:val="hybridMultilevel"/>
    <w:tmpl w:val="4D148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37BC6"/>
    <w:multiLevelType w:val="hybridMultilevel"/>
    <w:tmpl w:val="DE60B0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A5EB2"/>
    <w:multiLevelType w:val="hybridMultilevel"/>
    <w:tmpl w:val="27AE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10316"/>
    <w:multiLevelType w:val="hybridMultilevel"/>
    <w:tmpl w:val="D0D641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76A33"/>
    <w:multiLevelType w:val="hybridMultilevel"/>
    <w:tmpl w:val="D7F8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430DF"/>
    <w:multiLevelType w:val="hybridMultilevel"/>
    <w:tmpl w:val="F4DC2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7312E"/>
    <w:multiLevelType w:val="hybridMultilevel"/>
    <w:tmpl w:val="35E26D34"/>
    <w:lvl w:ilvl="0" w:tplc="95429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B5A2F"/>
    <w:multiLevelType w:val="multilevel"/>
    <w:tmpl w:val="6C266B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3" w15:restartNumberingAfterBreak="0">
    <w:nsid w:val="450479B1"/>
    <w:multiLevelType w:val="hybridMultilevel"/>
    <w:tmpl w:val="D85CE304"/>
    <w:lvl w:ilvl="0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0EC3547"/>
    <w:multiLevelType w:val="hybridMultilevel"/>
    <w:tmpl w:val="3D86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30DBF"/>
    <w:multiLevelType w:val="hybridMultilevel"/>
    <w:tmpl w:val="06509E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4776B9"/>
    <w:multiLevelType w:val="hybridMultilevel"/>
    <w:tmpl w:val="7DFEEC62"/>
    <w:lvl w:ilvl="0" w:tplc="9CD2D154">
      <w:start w:val="2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DD7288"/>
    <w:multiLevelType w:val="hybridMultilevel"/>
    <w:tmpl w:val="48DC85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14602"/>
    <w:multiLevelType w:val="hybridMultilevel"/>
    <w:tmpl w:val="0492CADE"/>
    <w:lvl w:ilvl="0" w:tplc="84646C2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A0690F"/>
    <w:multiLevelType w:val="hybridMultilevel"/>
    <w:tmpl w:val="4360413A"/>
    <w:lvl w:ilvl="0" w:tplc="84646C2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F083D19"/>
    <w:multiLevelType w:val="hybridMultilevel"/>
    <w:tmpl w:val="6CF212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8"/>
  </w:num>
  <w:num w:numId="5">
    <w:abstractNumId w:val="17"/>
  </w:num>
  <w:num w:numId="6">
    <w:abstractNumId w:val="4"/>
  </w:num>
  <w:num w:numId="7">
    <w:abstractNumId w:val="10"/>
  </w:num>
  <w:num w:numId="8">
    <w:abstractNumId w:val="0"/>
    <w:lvlOverride w:ilvl="0">
      <w:startOverride w:val="2"/>
    </w:lvlOverride>
    <w:lvlOverride w:ilvl="1">
      <w:startOverride w:val="6"/>
    </w:lvlOverride>
  </w:num>
  <w:num w:numId="9">
    <w:abstractNumId w:val="2"/>
  </w:num>
  <w:num w:numId="10">
    <w:abstractNumId w:val="19"/>
  </w:num>
  <w:num w:numId="11">
    <w:abstractNumId w:val="5"/>
  </w:num>
  <w:num w:numId="12">
    <w:abstractNumId w:val="18"/>
  </w:num>
  <w:num w:numId="13">
    <w:abstractNumId w:val="20"/>
  </w:num>
  <w:num w:numId="14">
    <w:abstractNumId w:val="13"/>
  </w:num>
  <w:num w:numId="1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7"/>
  </w:num>
  <w:num w:numId="18">
    <w:abstractNumId w:val="14"/>
  </w:num>
  <w:num w:numId="19">
    <w:abstractNumId w:val="3"/>
  </w:num>
  <w:num w:numId="20">
    <w:abstractNumId w:val="9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16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2"/>
    <w:rsid w:val="0001532B"/>
    <w:rsid w:val="000174E4"/>
    <w:rsid w:val="00032678"/>
    <w:rsid w:val="00045DC6"/>
    <w:rsid w:val="000730E4"/>
    <w:rsid w:val="00096B65"/>
    <w:rsid w:val="000A2323"/>
    <w:rsid w:val="000A3A82"/>
    <w:rsid w:val="000C0AEF"/>
    <w:rsid w:val="000C624F"/>
    <w:rsid w:val="000E0076"/>
    <w:rsid w:val="000E349D"/>
    <w:rsid w:val="000E4E2D"/>
    <w:rsid w:val="000F5C97"/>
    <w:rsid w:val="001068DA"/>
    <w:rsid w:val="00114B1F"/>
    <w:rsid w:val="0012102E"/>
    <w:rsid w:val="001512E3"/>
    <w:rsid w:val="00173137"/>
    <w:rsid w:val="001911D9"/>
    <w:rsid w:val="0019417A"/>
    <w:rsid w:val="001D459E"/>
    <w:rsid w:val="001F1391"/>
    <w:rsid w:val="001F172B"/>
    <w:rsid w:val="00204BB2"/>
    <w:rsid w:val="00224EEC"/>
    <w:rsid w:val="002262BD"/>
    <w:rsid w:val="002354D8"/>
    <w:rsid w:val="00236C0F"/>
    <w:rsid w:val="00251BD9"/>
    <w:rsid w:val="00252A0F"/>
    <w:rsid w:val="00290297"/>
    <w:rsid w:val="002A0D3F"/>
    <w:rsid w:val="002A74B8"/>
    <w:rsid w:val="002B3B39"/>
    <w:rsid w:val="00301EC3"/>
    <w:rsid w:val="00310999"/>
    <w:rsid w:val="003140E1"/>
    <w:rsid w:val="00314372"/>
    <w:rsid w:val="00323520"/>
    <w:rsid w:val="0032625B"/>
    <w:rsid w:val="00342AB4"/>
    <w:rsid w:val="00350ABF"/>
    <w:rsid w:val="00362AC8"/>
    <w:rsid w:val="00371A3C"/>
    <w:rsid w:val="00380EDD"/>
    <w:rsid w:val="00385D4D"/>
    <w:rsid w:val="003972F6"/>
    <w:rsid w:val="003A44B4"/>
    <w:rsid w:val="003A6008"/>
    <w:rsid w:val="003A6387"/>
    <w:rsid w:val="003A68E5"/>
    <w:rsid w:val="003C2729"/>
    <w:rsid w:val="003C2C9E"/>
    <w:rsid w:val="003C3274"/>
    <w:rsid w:val="003C3368"/>
    <w:rsid w:val="003C5C0C"/>
    <w:rsid w:val="00402D0B"/>
    <w:rsid w:val="0041348B"/>
    <w:rsid w:val="0044127C"/>
    <w:rsid w:val="00444169"/>
    <w:rsid w:val="004517DB"/>
    <w:rsid w:val="00457D43"/>
    <w:rsid w:val="00482B50"/>
    <w:rsid w:val="004C2AC0"/>
    <w:rsid w:val="004C7094"/>
    <w:rsid w:val="004D0723"/>
    <w:rsid w:val="004D41EE"/>
    <w:rsid w:val="004D4229"/>
    <w:rsid w:val="004E45D5"/>
    <w:rsid w:val="005058EC"/>
    <w:rsid w:val="005108B0"/>
    <w:rsid w:val="00510E24"/>
    <w:rsid w:val="00546266"/>
    <w:rsid w:val="0055130C"/>
    <w:rsid w:val="005569E9"/>
    <w:rsid w:val="00557D26"/>
    <w:rsid w:val="00566FD7"/>
    <w:rsid w:val="00570370"/>
    <w:rsid w:val="0058658E"/>
    <w:rsid w:val="0059050D"/>
    <w:rsid w:val="00593E16"/>
    <w:rsid w:val="00595C26"/>
    <w:rsid w:val="005A5721"/>
    <w:rsid w:val="005B4660"/>
    <w:rsid w:val="005B78D1"/>
    <w:rsid w:val="005D6874"/>
    <w:rsid w:val="005E1B83"/>
    <w:rsid w:val="0061311B"/>
    <w:rsid w:val="00650D5F"/>
    <w:rsid w:val="006576F2"/>
    <w:rsid w:val="0066592D"/>
    <w:rsid w:val="00675FA4"/>
    <w:rsid w:val="006810A8"/>
    <w:rsid w:val="006812D6"/>
    <w:rsid w:val="006C3AD9"/>
    <w:rsid w:val="006C7D8A"/>
    <w:rsid w:val="007044A3"/>
    <w:rsid w:val="00710EDF"/>
    <w:rsid w:val="00724D05"/>
    <w:rsid w:val="00726F73"/>
    <w:rsid w:val="00737BDD"/>
    <w:rsid w:val="00751897"/>
    <w:rsid w:val="00757A7E"/>
    <w:rsid w:val="00760582"/>
    <w:rsid w:val="007803DE"/>
    <w:rsid w:val="00781C6D"/>
    <w:rsid w:val="0078330B"/>
    <w:rsid w:val="00785B33"/>
    <w:rsid w:val="00791F35"/>
    <w:rsid w:val="007A0644"/>
    <w:rsid w:val="007A13E7"/>
    <w:rsid w:val="007A6533"/>
    <w:rsid w:val="007B23AE"/>
    <w:rsid w:val="007D394B"/>
    <w:rsid w:val="007E186F"/>
    <w:rsid w:val="008106EE"/>
    <w:rsid w:val="00844D53"/>
    <w:rsid w:val="00854B59"/>
    <w:rsid w:val="00857856"/>
    <w:rsid w:val="00865A60"/>
    <w:rsid w:val="00870076"/>
    <w:rsid w:val="00870EB1"/>
    <w:rsid w:val="0088343E"/>
    <w:rsid w:val="008950FF"/>
    <w:rsid w:val="008A3126"/>
    <w:rsid w:val="008C20C1"/>
    <w:rsid w:val="008C715B"/>
    <w:rsid w:val="0091202C"/>
    <w:rsid w:val="009270E4"/>
    <w:rsid w:val="009408D4"/>
    <w:rsid w:val="00965247"/>
    <w:rsid w:val="00967C48"/>
    <w:rsid w:val="00996650"/>
    <w:rsid w:val="009B0280"/>
    <w:rsid w:val="00A025BA"/>
    <w:rsid w:val="00A0466A"/>
    <w:rsid w:val="00A05776"/>
    <w:rsid w:val="00A0607B"/>
    <w:rsid w:val="00A22399"/>
    <w:rsid w:val="00A2385E"/>
    <w:rsid w:val="00A267FD"/>
    <w:rsid w:val="00A30FA4"/>
    <w:rsid w:val="00A4073A"/>
    <w:rsid w:val="00A64896"/>
    <w:rsid w:val="00A66276"/>
    <w:rsid w:val="00A74F6A"/>
    <w:rsid w:val="00A91A10"/>
    <w:rsid w:val="00A91F6A"/>
    <w:rsid w:val="00A9605C"/>
    <w:rsid w:val="00AB1572"/>
    <w:rsid w:val="00AB1D95"/>
    <w:rsid w:val="00AC12B5"/>
    <w:rsid w:val="00AC6CF3"/>
    <w:rsid w:val="00AE2E98"/>
    <w:rsid w:val="00AF5F5E"/>
    <w:rsid w:val="00B1058B"/>
    <w:rsid w:val="00B23A7D"/>
    <w:rsid w:val="00B40444"/>
    <w:rsid w:val="00B53E3A"/>
    <w:rsid w:val="00B64099"/>
    <w:rsid w:val="00B75477"/>
    <w:rsid w:val="00BA1718"/>
    <w:rsid w:val="00BC561A"/>
    <w:rsid w:val="00BD7E57"/>
    <w:rsid w:val="00BE0704"/>
    <w:rsid w:val="00BF5AFF"/>
    <w:rsid w:val="00C6235C"/>
    <w:rsid w:val="00C648E3"/>
    <w:rsid w:val="00C858BC"/>
    <w:rsid w:val="00C90B97"/>
    <w:rsid w:val="00C968E6"/>
    <w:rsid w:val="00CA7B40"/>
    <w:rsid w:val="00CB5DAC"/>
    <w:rsid w:val="00CC3175"/>
    <w:rsid w:val="00CD7DD8"/>
    <w:rsid w:val="00CE1D0C"/>
    <w:rsid w:val="00CF06E4"/>
    <w:rsid w:val="00D045BF"/>
    <w:rsid w:val="00D1335D"/>
    <w:rsid w:val="00D27FDA"/>
    <w:rsid w:val="00D31079"/>
    <w:rsid w:val="00D32765"/>
    <w:rsid w:val="00D41AF2"/>
    <w:rsid w:val="00D44437"/>
    <w:rsid w:val="00D54704"/>
    <w:rsid w:val="00D66680"/>
    <w:rsid w:val="00D8170F"/>
    <w:rsid w:val="00D90411"/>
    <w:rsid w:val="00D918C6"/>
    <w:rsid w:val="00D94B50"/>
    <w:rsid w:val="00DF068C"/>
    <w:rsid w:val="00DF4D7C"/>
    <w:rsid w:val="00DF6A0C"/>
    <w:rsid w:val="00E054DA"/>
    <w:rsid w:val="00E10266"/>
    <w:rsid w:val="00E17898"/>
    <w:rsid w:val="00E32ECC"/>
    <w:rsid w:val="00E33D20"/>
    <w:rsid w:val="00E34CE3"/>
    <w:rsid w:val="00E47ECD"/>
    <w:rsid w:val="00E60994"/>
    <w:rsid w:val="00E6291A"/>
    <w:rsid w:val="00E65D3C"/>
    <w:rsid w:val="00E72A69"/>
    <w:rsid w:val="00E909DF"/>
    <w:rsid w:val="00E91C78"/>
    <w:rsid w:val="00EA66D4"/>
    <w:rsid w:val="00EB65F1"/>
    <w:rsid w:val="00ED5ADD"/>
    <w:rsid w:val="00F11A32"/>
    <w:rsid w:val="00F154D7"/>
    <w:rsid w:val="00F165E6"/>
    <w:rsid w:val="00F252EC"/>
    <w:rsid w:val="00F477F4"/>
    <w:rsid w:val="00F56672"/>
    <w:rsid w:val="00F6253E"/>
    <w:rsid w:val="00F7044D"/>
    <w:rsid w:val="00F81C6C"/>
    <w:rsid w:val="00F84E43"/>
    <w:rsid w:val="00F87B32"/>
    <w:rsid w:val="00FA06BA"/>
    <w:rsid w:val="00FC3E71"/>
    <w:rsid w:val="00FE1792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00D1"/>
  <w15:docId w15:val="{858A5871-7DBF-4B76-8ECA-C8346D0C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3A82"/>
    <w:pPr>
      <w:spacing w:after="120" w:line="36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BlueSectionHeading1+Numbered"/>
    <w:basedOn w:val="Normal"/>
    <w:next w:val="Normal"/>
    <w:link w:val="Heading1Char1"/>
    <w:qFormat/>
    <w:rsid w:val="000A3A82"/>
    <w:pPr>
      <w:keepNext/>
      <w:numPr>
        <w:numId w:val="1"/>
      </w:numPr>
      <w:tabs>
        <w:tab w:val="left" w:pos="567"/>
      </w:tabs>
      <w:spacing w:before="360"/>
      <w:outlineLvl w:val="0"/>
    </w:pPr>
    <w:rPr>
      <w:rFonts w:cs="Arial"/>
      <w:b/>
      <w:bCs/>
      <w:smallCaps/>
      <w:color w:val="154190"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aliases w:val="BlueSectionHeading2+Numbered,1.2.1,Heading 21,2,Level 2 Heading,h2,Numbered indent 2,ni2,Hanging 2 Indent,numbered indent 2"/>
    <w:basedOn w:val="Normal"/>
    <w:next w:val="Normal"/>
    <w:link w:val="Heading2Char1"/>
    <w:qFormat/>
    <w:rsid w:val="000A3A82"/>
    <w:pPr>
      <w:keepNext/>
      <w:numPr>
        <w:ilvl w:val="1"/>
        <w:numId w:val="1"/>
      </w:numPr>
      <w:spacing w:before="300" w:after="60"/>
      <w:outlineLvl w:val="1"/>
    </w:pPr>
    <w:rPr>
      <w:rFonts w:cs="Arial"/>
      <w:b/>
      <w:bCs/>
      <w:iCs/>
      <w:smallCaps/>
      <w:color w:val="333333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A3A82"/>
    <w:pPr>
      <w:keepNext/>
      <w:numPr>
        <w:ilvl w:val="2"/>
        <w:numId w:val="1"/>
      </w:numPr>
      <w:tabs>
        <w:tab w:val="clear" w:pos="720"/>
        <w:tab w:val="left" w:pos="862"/>
      </w:tabs>
      <w:spacing w:before="240" w:after="60"/>
      <w:ind w:left="851" w:hanging="851"/>
      <w:outlineLvl w:val="2"/>
    </w:pPr>
    <w:rPr>
      <w:rFonts w:cs="Arial"/>
      <w:b/>
      <w:bCs/>
      <w:color w:val="333333"/>
      <w:sz w:val="25"/>
      <w:szCs w:val="26"/>
    </w:rPr>
  </w:style>
  <w:style w:type="paragraph" w:styleId="Heading4">
    <w:name w:val="heading 4"/>
    <w:basedOn w:val="Normal"/>
    <w:next w:val="Normal"/>
    <w:link w:val="Heading4Char"/>
    <w:qFormat/>
    <w:rsid w:val="000A3A82"/>
    <w:pPr>
      <w:keepNext/>
      <w:numPr>
        <w:ilvl w:val="3"/>
        <w:numId w:val="1"/>
      </w:numPr>
      <w:tabs>
        <w:tab w:val="clear" w:pos="864"/>
        <w:tab w:val="num" w:pos="1145"/>
      </w:tabs>
      <w:spacing w:before="240" w:after="60"/>
      <w:ind w:left="1146" w:hanging="862"/>
      <w:outlineLvl w:val="3"/>
    </w:pPr>
    <w:rPr>
      <w:b/>
      <w:bCs/>
      <w:color w:val="333333"/>
      <w:szCs w:val="28"/>
    </w:rPr>
  </w:style>
  <w:style w:type="paragraph" w:styleId="Heading5">
    <w:name w:val="heading 5"/>
    <w:aliases w:val="H5,H51,H52,H53,H54,H55"/>
    <w:basedOn w:val="Normal"/>
    <w:next w:val="Normal"/>
    <w:link w:val="Heading5Char"/>
    <w:qFormat/>
    <w:rsid w:val="000A3A8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A3A8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A3A82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0A3A82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0A3A82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0A3A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0A3A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A3A82"/>
    <w:rPr>
      <w:rFonts w:ascii="Arial" w:eastAsia="Times New Roman" w:hAnsi="Arial" w:cs="Arial"/>
      <w:b/>
      <w:bCs/>
      <w:color w:val="333333"/>
      <w:sz w:val="25"/>
      <w:szCs w:val="26"/>
    </w:rPr>
  </w:style>
  <w:style w:type="character" w:customStyle="1" w:styleId="Heading4Char">
    <w:name w:val="Heading 4 Char"/>
    <w:basedOn w:val="DefaultParagraphFont"/>
    <w:link w:val="Heading4"/>
    <w:rsid w:val="000A3A82"/>
    <w:rPr>
      <w:rFonts w:ascii="Arial" w:eastAsia="Times New Roman" w:hAnsi="Arial" w:cs="Times New Roman"/>
      <w:b/>
      <w:bCs/>
      <w:color w:val="333333"/>
      <w:sz w:val="20"/>
      <w:szCs w:val="28"/>
    </w:rPr>
  </w:style>
  <w:style w:type="character" w:customStyle="1" w:styleId="Heading5Char">
    <w:name w:val="Heading 5 Char"/>
    <w:aliases w:val="H5 Char,H51 Char,H52 Char,H53 Char,H54 Char,H55 Char"/>
    <w:basedOn w:val="DefaultParagraphFont"/>
    <w:link w:val="Heading5"/>
    <w:rsid w:val="000A3A82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A3A8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A3A82"/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0A3A82"/>
    <w:rPr>
      <w:rFonts w:ascii="Times New Roman" w:eastAsia="Times New Roman" w:hAnsi="Times New Roman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0A3A82"/>
    <w:rPr>
      <w:rFonts w:ascii="Arial" w:eastAsia="Times New Roman" w:hAnsi="Arial" w:cs="Arial"/>
    </w:rPr>
  </w:style>
  <w:style w:type="table" w:styleId="TableGrid">
    <w:name w:val="Table Grid"/>
    <w:basedOn w:val="TableNormal"/>
    <w:rsid w:val="000A3A8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ueSectionHeaderCenteredNotNumbered">
    <w:name w:val="BlueSectionHeader+Centered+Not Numbered"/>
    <w:basedOn w:val="Normal"/>
    <w:rsid w:val="000A3A82"/>
    <w:pPr>
      <w:spacing w:before="240"/>
      <w:jc w:val="center"/>
    </w:pPr>
    <w:rPr>
      <w:color w:val="184190"/>
      <w:sz w:val="44"/>
    </w:rPr>
  </w:style>
  <w:style w:type="paragraph" w:styleId="Header">
    <w:name w:val="header"/>
    <w:basedOn w:val="Normal"/>
    <w:link w:val="HeaderChar"/>
    <w:rsid w:val="000A3A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A3A82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qFormat/>
    <w:rsid w:val="000A3A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3A82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0A3A82"/>
    <w:pPr>
      <w:tabs>
        <w:tab w:val="left" w:pos="480"/>
        <w:tab w:val="right" w:leader="dot" w:pos="8990"/>
      </w:tabs>
      <w:spacing w:before="120"/>
    </w:pPr>
    <w:rPr>
      <w:rFonts w:cs="Arial"/>
      <w:b/>
      <w:bCs/>
      <w:caps/>
      <w:color w:val="333333"/>
    </w:rPr>
  </w:style>
  <w:style w:type="paragraph" w:styleId="TOC2">
    <w:name w:val="toc 2"/>
    <w:basedOn w:val="Normal"/>
    <w:next w:val="Normal"/>
    <w:autoRedefine/>
    <w:uiPriority w:val="39"/>
    <w:rsid w:val="000A3A82"/>
    <w:pPr>
      <w:tabs>
        <w:tab w:val="left" w:pos="720"/>
        <w:tab w:val="right" w:leader="dot" w:pos="8990"/>
      </w:tabs>
      <w:ind w:left="113"/>
    </w:pPr>
    <w:rPr>
      <w:b/>
      <w:bCs/>
      <w:color w:val="333333"/>
      <w:szCs w:val="20"/>
    </w:rPr>
  </w:style>
  <w:style w:type="paragraph" w:customStyle="1" w:styleId="Heading0">
    <w:name w:val="Heading 0"/>
    <w:basedOn w:val="Normal"/>
    <w:next w:val="Normal"/>
    <w:qFormat/>
    <w:rsid w:val="000A3A82"/>
    <w:pPr>
      <w:spacing w:before="240"/>
    </w:pPr>
    <w:rPr>
      <w:color w:val="184190"/>
      <w:sz w:val="36"/>
      <w:szCs w:val="36"/>
    </w:rPr>
  </w:style>
  <w:style w:type="paragraph" w:styleId="ListParagraph">
    <w:name w:val="List Paragraph"/>
    <w:basedOn w:val="Normal"/>
    <w:uiPriority w:val="34"/>
    <w:qFormat/>
    <w:rsid w:val="000A3A82"/>
    <w:pPr>
      <w:ind w:left="720"/>
      <w:contextualSpacing/>
    </w:pPr>
  </w:style>
  <w:style w:type="character" w:customStyle="1" w:styleId="Heading2Char1">
    <w:name w:val="Heading 2 Char1"/>
    <w:aliases w:val="BlueSectionHeading2+Numbered Char,1.2.1 Char,Heading 21 Char,2 Char,Level 2 Heading Char,h2 Char,Numbered indent 2 Char,ni2 Char,Hanging 2 Indent Char,numbered indent 2 Char"/>
    <w:basedOn w:val="DefaultParagraphFont"/>
    <w:link w:val="Heading2"/>
    <w:rsid w:val="000A3A82"/>
    <w:rPr>
      <w:rFonts w:ascii="Arial" w:eastAsia="Times New Roman" w:hAnsi="Arial" w:cs="Arial"/>
      <w:b/>
      <w:bCs/>
      <w:iCs/>
      <w:smallCaps/>
      <w:color w:val="333333"/>
      <w:sz w:val="28"/>
      <w:szCs w:val="28"/>
    </w:rPr>
  </w:style>
  <w:style w:type="character" w:customStyle="1" w:styleId="Heading1Char1">
    <w:name w:val="Heading 1 Char1"/>
    <w:aliases w:val="BlueSectionHeading1+Numbered Char"/>
    <w:basedOn w:val="DefaultParagraphFont"/>
    <w:link w:val="Heading1"/>
    <w:rsid w:val="000A3A82"/>
    <w:rPr>
      <w:rFonts w:ascii="Arial" w:eastAsia="Times New Roman" w:hAnsi="Arial" w:cs="Arial"/>
      <w:b/>
      <w:bCs/>
      <w:smallCaps/>
      <w:color w:val="154190"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PlaceholderText">
    <w:name w:val="Placeholder Text"/>
    <w:basedOn w:val="DefaultParagraphFont"/>
    <w:uiPriority w:val="99"/>
    <w:semiHidden/>
    <w:rsid w:val="000A3A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53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oleObject" Target="embeddings/Microsoft_Excel_97-2003_Worksheet.xls"/><Relationship Id="rId33" Type="http://schemas.openxmlformats.org/officeDocument/2006/relationships/image" Target="media/image23.pn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5.emf"/><Relationship Id="rId32" Type="http://schemas.openxmlformats.org/officeDocument/2006/relationships/image" Target="media/image22.png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ADB8FAB3474FB0A68C7AA2F959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C605D-7A98-4DA3-A973-25A076BC526F}"/>
      </w:docPartPr>
      <w:docPartBody>
        <w:p w:rsidR="006D4F20" w:rsidRDefault="00084794" w:rsidP="00084794">
          <w:pPr>
            <w:pStyle w:val="5EADB8FAB3474FB0A68C7AA2F959F2B7"/>
          </w:pPr>
          <w:r w:rsidRPr="007F753C">
            <w:rPr>
              <w:rStyle w:val="PlaceholderText"/>
            </w:rPr>
            <w:t>[Subject]</w:t>
          </w:r>
        </w:p>
      </w:docPartBody>
    </w:docPart>
    <w:docPart>
      <w:docPartPr>
        <w:name w:val="527B2D3DF30F44F88026DCB4B29F0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42E88-D8A1-40CA-948F-FCD8E5FFF330}"/>
      </w:docPartPr>
      <w:docPartBody>
        <w:p w:rsidR="006D4F20" w:rsidRDefault="00084794" w:rsidP="00084794">
          <w:pPr>
            <w:pStyle w:val="527B2D3DF30F44F88026DCB4B29F0EB8"/>
          </w:pPr>
          <w:r w:rsidRPr="007F753C">
            <w:rPr>
              <w:rStyle w:val="PlaceholderText"/>
            </w:rPr>
            <w:t>[Title]</w:t>
          </w:r>
        </w:p>
      </w:docPartBody>
    </w:docPart>
    <w:docPart>
      <w:docPartPr>
        <w:name w:val="C29772FF903C4FCD91BDE62C234C2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25436-5251-4A95-BB64-8D805E8F9EB7}"/>
      </w:docPartPr>
      <w:docPartBody>
        <w:p w:rsidR="006D4F20" w:rsidRDefault="00084794" w:rsidP="00084794">
          <w:pPr>
            <w:pStyle w:val="C29772FF903C4FCD91BDE62C234C2EE5"/>
          </w:pPr>
          <w:r w:rsidRPr="003B5E9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94"/>
    <w:rsid w:val="00084794"/>
    <w:rsid w:val="000A5EF0"/>
    <w:rsid w:val="00443635"/>
    <w:rsid w:val="00666B13"/>
    <w:rsid w:val="006D4F20"/>
    <w:rsid w:val="007E33EA"/>
    <w:rsid w:val="00B65B13"/>
    <w:rsid w:val="00D07919"/>
    <w:rsid w:val="00D97B43"/>
    <w:rsid w:val="00E8306F"/>
    <w:rsid w:val="00F5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794"/>
    <w:rPr>
      <w:color w:val="808080"/>
    </w:rPr>
  </w:style>
  <w:style w:type="paragraph" w:customStyle="1" w:styleId="5EADB8FAB3474FB0A68C7AA2F959F2B7">
    <w:name w:val="5EADB8FAB3474FB0A68C7AA2F959F2B7"/>
    <w:rsid w:val="00084794"/>
  </w:style>
  <w:style w:type="paragraph" w:customStyle="1" w:styleId="527B2D3DF30F44F88026DCB4B29F0EB8">
    <w:name w:val="527B2D3DF30F44F88026DCB4B29F0EB8"/>
    <w:rsid w:val="00084794"/>
  </w:style>
  <w:style w:type="paragraph" w:customStyle="1" w:styleId="C29772FF903C4FCD91BDE62C234C2EE5">
    <w:name w:val="C29772FF903C4FCD91BDE62C234C2EE5"/>
    <w:rsid w:val="000847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F1FCC-2BD4-47A4-B542-2055F5131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Instant Payroll Compliance</vt:lpstr>
    </vt:vector>
  </TitlesOfParts>
  <Company>FNB</Company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Instant Payroll Compliance</dc:title>
  <dc:subject>Functional Requirements Specification</dc:subject>
  <dc:creator>Naleddie</dc:creator>
  <cp:lastModifiedBy>Mfeka, Nkosinathi</cp:lastModifiedBy>
  <cp:revision>2</cp:revision>
  <dcterms:created xsi:type="dcterms:W3CDTF">2017-12-08T08:59:00Z</dcterms:created>
  <dcterms:modified xsi:type="dcterms:W3CDTF">2017-12-08T08:59:00Z</dcterms:modified>
</cp:coreProperties>
</file>